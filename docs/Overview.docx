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89323" w14:textId="15790D42" w:rsidR="00387237" w:rsidRPr="00F757E7" w:rsidRDefault="00387237" w:rsidP="00387237">
      <w:pPr>
        <w:pStyle w:val="Title"/>
        <w:ind w:left="0"/>
      </w:pPr>
      <w:r w:rsidRPr="00F757E7">
        <w:rPr>
          <w:spacing w:val="-12"/>
        </w:rPr>
        <w:t>University</w:t>
      </w:r>
      <w:r w:rsidRPr="00F757E7">
        <w:rPr>
          <w:spacing w:val="-23"/>
        </w:rPr>
        <w:t xml:space="preserve"> </w:t>
      </w:r>
      <w:r w:rsidRPr="00F757E7">
        <w:rPr>
          <w:spacing w:val="-12"/>
        </w:rPr>
        <w:t>of</w:t>
      </w:r>
      <w:r w:rsidRPr="00F757E7">
        <w:rPr>
          <w:spacing w:val="-21"/>
        </w:rPr>
        <w:t xml:space="preserve"> </w:t>
      </w:r>
      <w:r w:rsidRPr="00F757E7">
        <w:rPr>
          <w:spacing w:val="-12"/>
        </w:rPr>
        <w:t>Houston</w:t>
      </w:r>
      <w:r w:rsidR="001669D6" w:rsidRPr="00F757E7">
        <w:rPr>
          <w:spacing w:val="-31"/>
        </w:rPr>
        <w:t>-</w:t>
      </w:r>
      <w:r w:rsidRPr="00F757E7">
        <w:rPr>
          <w:spacing w:val="-12"/>
        </w:rPr>
        <w:t>Victoria</w:t>
      </w:r>
    </w:p>
    <w:p w14:paraId="1880442A" w14:textId="77777777" w:rsidR="00DB6717" w:rsidRPr="00F757E7" w:rsidRDefault="00DB6717" w:rsidP="00387237">
      <w:pPr>
        <w:ind w:left="318" w:right="160"/>
        <w:jc w:val="center"/>
        <w:rPr>
          <w:rFonts w:ascii="Times New Roman" w:hAnsi="Times New Roman" w:cs="Times New Roman"/>
          <w:sz w:val="32"/>
        </w:rPr>
      </w:pPr>
      <w:r w:rsidRPr="00F757E7">
        <w:rPr>
          <w:rFonts w:ascii="Times New Roman" w:hAnsi="Times New Roman" w:cs="Times New Roman"/>
          <w:sz w:val="32"/>
        </w:rPr>
        <w:t>Department of Computer and Information Science</w:t>
      </w:r>
    </w:p>
    <w:p w14:paraId="67AE23CE" w14:textId="77777777" w:rsidR="00791659" w:rsidRPr="00F757E7" w:rsidRDefault="00791659" w:rsidP="00791659">
      <w:pPr>
        <w:rPr>
          <w:rFonts w:ascii="Times New Roman" w:hAnsi="Times New Roman" w:cs="Times New Roman"/>
          <w:sz w:val="32"/>
          <w:szCs w:val="32"/>
        </w:rPr>
      </w:pPr>
    </w:p>
    <w:p w14:paraId="70B74A06" w14:textId="77777777" w:rsidR="00791659" w:rsidRPr="00F757E7" w:rsidRDefault="00791659" w:rsidP="00791659">
      <w:pPr>
        <w:rPr>
          <w:rFonts w:ascii="Times New Roman" w:hAnsi="Times New Roman" w:cs="Times New Roman"/>
          <w:sz w:val="32"/>
          <w:szCs w:val="32"/>
        </w:rPr>
      </w:pPr>
    </w:p>
    <w:p w14:paraId="1E76C632" w14:textId="77777777" w:rsidR="00791659" w:rsidRPr="00F757E7" w:rsidRDefault="00791659" w:rsidP="00791659">
      <w:pPr>
        <w:ind w:right="160"/>
        <w:rPr>
          <w:rFonts w:ascii="Times New Roman" w:hAnsi="Times New Roman" w:cs="Times New Roman"/>
          <w:sz w:val="32"/>
        </w:rPr>
      </w:pPr>
    </w:p>
    <w:p w14:paraId="2E97258E" w14:textId="21137275" w:rsidR="00387237" w:rsidRPr="00F757E7" w:rsidRDefault="00387237" w:rsidP="00387237">
      <w:pPr>
        <w:ind w:left="318" w:right="160"/>
        <w:jc w:val="center"/>
        <w:rPr>
          <w:rFonts w:ascii="Times New Roman" w:hAnsi="Times New Roman" w:cs="Times New Roman"/>
          <w:sz w:val="32"/>
        </w:rPr>
      </w:pPr>
      <w:r w:rsidRPr="00F757E7">
        <w:rPr>
          <w:rFonts w:ascii="Times New Roman" w:hAnsi="Times New Roman" w:cs="Times New Roman"/>
          <w:sz w:val="32"/>
        </w:rPr>
        <w:t xml:space="preserve">Group Project </w:t>
      </w:r>
    </w:p>
    <w:p w14:paraId="62F370C9" w14:textId="546CF496" w:rsidR="00387237" w:rsidRPr="00F757E7" w:rsidRDefault="00FA6CD1" w:rsidP="00FA6CD1">
      <w:pPr>
        <w:pStyle w:val="BodyText"/>
        <w:jc w:val="center"/>
        <w:rPr>
          <w:bCs/>
          <w:sz w:val="44"/>
          <w:szCs w:val="44"/>
        </w:rPr>
      </w:pPr>
      <w:r w:rsidRPr="00F757E7">
        <w:rPr>
          <w:bCs/>
          <w:sz w:val="44"/>
          <w:szCs w:val="44"/>
        </w:rPr>
        <w:t>Expense Tracker</w:t>
      </w:r>
    </w:p>
    <w:p w14:paraId="7344C405" w14:textId="63421C90" w:rsidR="006A3861" w:rsidRPr="00F757E7" w:rsidRDefault="003261A5" w:rsidP="00FA6CD1">
      <w:pPr>
        <w:pStyle w:val="BodyText"/>
        <w:jc w:val="center"/>
        <w:rPr>
          <w:bCs/>
          <w:sz w:val="44"/>
          <w:szCs w:val="44"/>
        </w:rPr>
      </w:pPr>
      <w:r w:rsidRPr="00F757E7">
        <w:rPr>
          <w:bCs/>
          <w:sz w:val="44"/>
          <w:szCs w:val="44"/>
        </w:rPr>
        <w:t>Overview</w:t>
      </w:r>
    </w:p>
    <w:p w14:paraId="303AC0C3" w14:textId="77777777" w:rsidR="00387237" w:rsidRPr="00F757E7" w:rsidRDefault="00387237" w:rsidP="00387237">
      <w:pPr>
        <w:pStyle w:val="BodyText"/>
        <w:jc w:val="center"/>
        <w:rPr>
          <w:sz w:val="34"/>
        </w:rPr>
      </w:pPr>
    </w:p>
    <w:p w14:paraId="5901C856" w14:textId="77777777" w:rsidR="00387237" w:rsidRPr="00F757E7" w:rsidRDefault="00387237" w:rsidP="00387237">
      <w:pPr>
        <w:pStyle w:val="BodyText"/>
        <w:jc w:val="center"/>
        <w:rPr>
          <w:sz w:val="34"/>
        </w:rPr>
      </w:pPr>
    </w:p>
    <w:p w14:paraId="346F80BB" w14:textId="77777777" w:rsidR="00387237" w:rsidRPr="00F757E7" w:rsidRDefault="00387237" w:rsidP="00387237">
      <w:pPr>
        <w:spacing w:before="208" w:line="256" w:lineRule="auto"/>
        <w:ind w:left="654" w:right="492" w:hanging="1"/>
        <w:jc w:val="center"/>
        <w:rPr>
          <w:rFonts w:ascii="Times New Roman" w:hAnsi="Times New Roman" w:cs="Times New Roman"/>
          <w:sz w:val="32"/>
        </w:rPr>
      </w:pPr>
      <w:r w:rsidRPr="00F757E7">
        <w:rPr>
          <w:rFonts w:ascii="Times New Roman" w:hAnsi="Times New Roman" w:cs="Times New Roman"/>
          <w:sz w:val="32"/>
        </w:rPr>
        <w:t>Prepared for Partial Fulfillment of the Course</w:t>
      </w:r>
    </w:p>
    <w:p w14:paraId="2AE14B98" w14:textId="77777777" w:rsidR="00DB6717" w:rsidRPr="00F757E7" w:rsidRDefault="00387237" w:rsidP="00656C93">
      <w:pPr>
        <w:spacing w:before="208" w:after="0" w:line="256" w:lineRule="auto"/>
        <w:ind w:left="654" w:right="492" w:hanging="1"/>
        <w:jc w:val="center"/>
        <w:rPr>
          <w:rFonts w:ascii="Times New Roman" w:hAnsi="Times New Roman" w:cs="Times New Roman"/>
          <w:b/>
          <w:bCs/>
        </w:rPr>
      </w:pPr>
      <w:r w:rsidRPr="00F757E7">
        <w:rPr>
          <w:rFonts w:ascii="Times New Roman" w:hAnsi="Times New Roman" w:cs="Times New Roman"/>
          <w:sz w:val="32"/>
        </w:rPr>
        <w:t>COSC 63</w:t>
      </w:r>
      <w:r w:rsidR="00FA6CD1" w:rsidRPr="00F757E7">
        <w:rPr>
          <w:rFonts w:ascii="Times New Roman" w:hAnsi="Times New Roman" w:cs="Times New Roman"/>
          <w:sz w:val="32"/>
        </w:rPr>
        <w:t>42</w:t>
      </w:r>
      <w:r w:rsidRPr="00F757E7">
        <w:rPr>
          <w:rFonts w:ascii="Times New Roman" w:hAnsi="Times New Roman" w:cs="Times New Roman"/>
          <w:sz w:val="32"/>
        </w:rPr>
        <w:t xml:space="preserve"> </w:t>
      </w:r>
      <w:r w:rsidR="00DB6717" w:rsidRPr="00F757E7">
        <w:rPr>
          <w:rFonts w:ascii="Times New Roman" w:hAnsi="Times New Roman" w:cs="Times New Roman"/>
          <w:sz w:val="32"/>
          <w:szCs w:val="32"/>
        </w:rPr>
        <w:t>Software Engineering Project Management</w:t>
      </w:r>
    </w:p>
    <w:p w14:paraId="337733F7" w14:textId="0191EE6A" w:rsidR="00387237" w:rsidRPr="00F757E7" w:rsidRDefault="00FA6CD1" w:rsidP="00656C93">
      <w:pPr>
        <w:spacing w:before="208" w:after="0" w:line="256" w:lineRule="auto"/>
        <w:ind w:left="654" w:right="492" w:hanging="1"/>
        <w:jc w:val="center"/>
        <w:rPr>
          <w:rFonts w:ascii="Times New Roman" w:hAnsi="Times New Roman" w:cs="Times New Roman"/>
          <w:sz w:val="32"/>
        </w:rPr>
      </w:pPr>
      <w:r w:rsidRPr="00F757E7">
        <w:rPr>
          <w:rFonts w:ascii="Times New Roman" w:hAnsi="Times New Roman" w:cs="Times New Roman"/>
          <w:sz w:val="32"/>
        </w:rPr>
        <w:t>Spring 2024</w:t>
      </w:r>
    </w:p>
    <w:p w14:paraId="1BE72332" w14:textId="77777777" w:rsidR="00791659" w:rsidRPr="00F757E7" w:rsidRDefault="00791659" w:rsidP="00387237">
      <w:pPr>
        <w:spacing w:before="208" w:line="256" w:lineRule="auto"/>
        <w:ind w:left="654" w:right="492" w:hanging="1"/>
        <w:jc w:val="center"/>
        <w:rPr>
          <w:rFonts w:ascii="Times New Roman" w:hAnsi="Times New Roman" w:cs="Times New Roman"/>
          <w:sz w:val="34"/>
        </w:rPr>
      </w:pPr>
    </w:p>
    <w:p w14:paraId="1B6465ED" w14:textId="52B0BF32" w:rsidR="00387237" w:rsidRPr="00F757E7" w:rsidRDefault="00387237" w:rsidP="00387237">
      <w:pPr>
        <w:jc w:val="center"/>
        <w:rPr>
          <w:rFonts w:ascii="Times New Roman" w:hAnsi="Times New Roman" w:cs="Times New Roman"/>
          <w:sz w:val="32"/>
          <w:szCs w:val="32"/>
        </w:rPr>
      </w:pPr>
      <w:r w:rsidRPr="00F757E7">
        <w:rPr>
          <w:rFonts w:ascii="Times New Roman" w:hAnsi="Times New Roman" w:cs="Times New Roman"/>
          <w:sz w:val="32"/>
          <w:szCs w:val="32"/>
        </w:rPr>
        <w:t>By</w:t>
      </w:r>
    </w:p>
    <w:p w14:paraId="7ED6935E" w14:textId="5E4FF3F1" w:rsidR="00FA6CD1" w:rsidRPr="00F757E7" w:rsidRDefault="00FA6CD1" w:rsidP="00FA6CD1">
      <w:pPr>
        <w:spacing w:after="0"/>
        <w:jc w:val="center"/>
        <w:rPr>
          <w:rFonts w:ascii="Times New Roman" w:hAnsi="Times New Roman" w:cs="Times New Roman"/>
          <w:sz w:val="32"/>
          <w:szCs w:val="32"/>
        </w:rPr>
      </w:pPr>
      <w:r w:rsidRPr="00F757E7">
        <w:rPr>
          <w:rFonts w:ascii="Times New Roman" w:hAnsi="Times New Roman" w:cs="Times New Roman"/>
          <w:sz w:val="32"/>
          <w:szCs w:val="32"/>
        </w:rPr>
        <w:t>Aradhana Sharma (2250955)</w:t>
      </w:r>
    </w:p>
    <w:p w14:paraId="08E07629" w14:textId="77777777" w:rsidR="00FA6CD1" w:rsidRPr="00F757E7" w:rsidRDefault="00FA6CD1" w:rsidP="00FA6CD1">
      <w:pPr>
        <w:spacing w:after="0"/>
        <w:jc w:val="center"/>
        <w:rPr>
          <w:rFonts w:ascii="Times New Roman" w:hAnsi="Times New Roman" w:cs="Times New Roman"/>
          <w:sz w:val="32"/>
          <w:szCs w:val="32"/>
        </w:rPr>
      </w:pPr>
      <w:r w:rsidRPr="00F757E7">
        <w:rPr>
          <w:rFonts w:ascii="Times New Roman" w:hAnsi="Times New Roman" w:cs="Times New Roman"/>
          <w:sz w:val="32"/>
          <w:szCs w:val="32"/>
        </w:rPr>
        <w:t xml:space="preserve">Kapil </w:t>
      </w:r>
      <w:proofErr w:type="spellStart"/>
      <w:r w:rsidRPr="00F757E7">
        <w:rPr>
          <w:rFonts w:ascii="Times New Roman" w:hAnsi="Times New Roman" w:cs="Times New Roman"/>
          <w:sz w:val="32"/>
          <w:szCs w:val="32"/>
        </w:rPr>
        <w:t>Suryawanshi</w:t>
      </w:r>
      <w:proofErr w:type="spellEnd"/>
      <w:r w:rsidRPr="00F757E7">
        <w:rPr>
          <w:rFonts w:ascii="Times New Roman" w:hAnsi="Times New Roman" w:cs="Times New Roman"/>
          <w:sz w:val="32"/>
          <w:szCs w:val="32"/>
        </w:rPr>
        <w:t xml:space="preserve"> (2039409)</w:t>
      </w:r>
    </w:p>
    <w:p w14:paraId="255C9EB8" w14:textId="77777777" w:rsidR="00FA6CD1" w:rsidRPr="00F757E7" w:rsidRDefault="00FA6CD1" w:rsidP="00FA6CD1">
      <w:pPr>
        <w:spacing w:after="0"/>
        <w:jc w:val="center"/>
        <w:rPr>
          <w:rFonts w:ascii="Times New Roman" w:hAnsi="Times New Roman" w:cs="Times New Roman"/>
          <w:sz w:val="32"/>
          <w:szCs w:val="32"/>
        </w:rPr>
      </w:pPr>
      <w:r w:rsidRPr="00F757E7">
        <w:rPr>
          <w:rFonts w:ascii="Times New Roman" w:hAnsi="Times New Roman" w:cs="Times New Roman"/>
          <w:sz w:val="32"/>
          <w:szCs w:val="32"/>
        </w:rPr>
        <w:t>Shayan Khan (2244554)</w:t>
      </w:r>
    </w:p>
    <w:p w14:paraId="2621C3DC" w14:textId="77777777" w:rsidR="00FA6CD1" w:rsidRPr="00F757E7" w:rsidRDefault="00FA6CD1" w:rsidP="00FA6CD1">
      <w:pPr>
        <w:spacing w:after="0"/>
        <w:jc w:val="center"/>
        <w:rPr>
          <w:rFonts w:ascii="Times New Roman" w:hAnsi="Times New Roman" w:cs="Times New Roman"/>
          <w:sz w:val="32"/>
          <w:szCs w:val="32"/>
        </w:rPr>
      </w:pPr>
      <w:r w:rsidRPr="00F757E7">
        <w:rPr>
          <w:rFonts w:ascii="Times New Roman" w:hAnsi="Times New Roman" w:cs="Times New Roman"/>
          <w:sz w:val="32"/>
          <w:szCs w:val="32"/>
        </w:rPr>
        <w:t>Suraj Odedra (2329291)</w:t>
      </w:r>
    </w:p>
    <w:p w14:paraId="0D7162BE" w14:textId="77777777" w:rsidR="00161F51" w:rsidRPr="00F757E7" w:rsidRDefault="00161F51" w:rsidP="00161F51">
      <w:pPr>
        <w:spacing w:after="0" w:line="240" w:lineRule="auto"/>
        <w:jc w:val="center"/>
        <w:rPr>
          <w:rFonts w:ascii="Times New Roman" w:hAnsi="Times New Roman" w:cs="Times New Roman"/>
          <w:sz w:val="32"/>
          <w:szCs w:val="32"/>
        </w:rPr>
      </w:pPr>
    </w:p>
    <w:p w14:paraId="4C28CD46" w14:textId="77777777" w:rsidR="00387237" w:rsidRPr="00F757E7" w:rsidRDefault="00387237" w:rsidP="00387237">
      <w:pPr>
        <w:pStyle w:val="BodyText"/>
        <w:jc w:val="center"/>
        <w:rPr>
          <w:sz w:val="32"/>
          <w:szCs w:val="32"/>
        </w:rPr>
      </w:pPr>
    </w:p>
    <w:p w14:paraId="5457CE2B" w14:textId="77777777" w:rsidR="00387237" w:rsidRPr="00F757E7" w:rsidRDefault="00387237" w:rsidP="00387237">
      <w:pPr>
        <w:pStyle w:val="BodyText"/>
        <w:jc w:val="center"/>
        <w:rPr>
          <w:sz w:val="32"/>
          <w:szCs w:val="32"/>
        </w:rPr>
      </w:pPr>
    </w:p>
    <w:p w14:paraId="57AE6443" w14:textId="77777777" w:rsidR="00FA6CD1" w:rsidRPr="00F757E7" w:rsidRDefault="00387237" w:rsidP="00FA6CD1">
      <w:pPr>
        <w:spacing w:after="0"/>
        <w:jc w:val="center"/>
        <w:rPr>
          <w:rFonts w:ascii="Times New Roman" w:hAnsi="Times New Roman" w:cs="Times New Roman"/>
          <w:sz w:val="32"/>
          <w:szCs w:val="32"/>
        </w:rPr>
      </w:pPr>
      <w:r w:rsidRPr="00F757E7">
        <w:rPr>
          <w:rFonts w:ascii="Times New Roman" w:hAnsi="Times New Roman" w:cs="Times New Roman"/>
          <w:sz w:val="32"/>
          <w:szCs w:val="32"/>
        </w:rPr>
        <w:t xml:space="preserve">Advisor:  </w:t>
      </w:r>
      <w:r w:rsidR="00FA6CD1" w:rsidRPr="00F757E7">
        <w:rPr>
          <w:rFonts w:ascii="Times New Roman" w:hAnsi="Times New Roman" w:cs="Times New Roman"/>
          <w:sz w:val="32"/>
          <w:szCs w:val="32"/>
        </w:rPr>
        <w:t>Dr. Amjad Nusayr</w:t>
      </w:r>
    </w:p>
    <w:p w14:paraId="348A2145" w14:textId="77777777" w:rsidR="00087B03" w:rsidRPr="00F757E7" w:rsidRDefault="00D5622C" w:rsidP="00087B03">
      <w:pPr>
        <w:spacing w:after="0"/>
        <w:jc w:val="center"/>
        <w:rPr>
          <w:rFonts w:ascii="Times New Roman" w:hAnsi="Times New Roman" w:cs="Times New Roman"/>
          <w:sz w:val="32"/>
          <w:szCs w:val="32"/>
        </w:rPr>
      </w:pPr>
      <w:r w:rsidRPr="00F757E7">
        <w:rPr>
          <w:rFonts w:ascii="Times New Roman" w:hAnsi="Times New Roman" w:cs="Times New Roman"/>
          <w:sz w:val="32"/>
          <w:szCs w:val="32"/>
        </w:rPr>
        <w:t xml:space="preserve">Director of </w:t>
      </w:r>
      <w:r w:rsidR="00087B03" w:rsidRPr="00F757E7">
        <w:rPr>
          <w:rFonts w:ascii="Times New Roman" w:hAnsi="Times New Roman" w:cs="Times New Roman"/>
          <w:sz w:val="32"/>
          <w:szCs w:val="32"/>
        </w:rPr>
        <w:t>UG</w:t>
      </w:r>
      <w:r w:rsidRPr="00F757E7">
        <w:rPr>
          <w:rFonts w:ascii="Times New Roman" w:hAnsi="Times New Roman" w:cs="Times New Roman"/>
          <w:sz w:val="32"/>
          <w:szCs w:val="32"/>
        </w:rPr>
        <w:t xml:space="preserve"> Computer Science &amp; Computer Information Systems</w:t>
      </w:r>
      <w:r w:rsidRPr="00F757E7">
        <w:rPr>
          <w:rFonts w:ascii="Times New Roman" w:hAnsi="Times New Roman" w:cs="Times New Roman"/>
          <w:sz w:val="32"/>
          <w:szCs w:val="32"/>
        </w:rPr>
        <w:br/>
        <w:t>Associate Professor of Computer Science</w:t>
      </w:r>
    </w:p>
    <w:p w14:paraId="63714B28" w14:textId="56E4F73F" w:rsidR="00087B03" w:rsidRPr="00F757E7" w:rsidRDefault="00387237" w:rsidP="00656C93">
      <w:pPr>
        <w:spacing w:after="0"/>
        <w:jc w:val="center"/>
        <w:rPr>
          <w:rFonts w:ascii="Times New Roman" w:hAnsi="Times New Roman" w:cs="Times New Roman"/>
        </w:rPr>
      </w:pPr>
      <w:r w:rsidRPr="00F757E7">
        <w:rPr>
          <w:rFonts w:ascii="Times New Roman" w:hAnsi="Times New Roman" w:cs="Times New Roman"/>
          <w:sz w:val="32"/>
          <w:szCs w:val="32"/>
        </w:rPr>
        <w:t>University of Houston Victoria</w:t>
      </w:r>
      <w:r w:rsidR="00087B03" w:rsidRPr="00F757E7">
        <w:rPr>
          <w:rFonts w:ascii="Times New Roman" w:hAnsi="Times New Roman" w:cs="Times New Roman"/>
        </w:rPr>
        <w:br w:type="page"/>
      </w:r>
    </w:p>
    <w:sdt>
      <w:sdtPr>
        <w:rPr>
          <w:rFonts w:ascii="Times New Roman" w:eastAsiaTheme="minorHAnsi" w:hAnsi="Times New Roman" w:cs="Times New Roman"/>
          <w:color w:val="auto"/>
          <w:kern w:val="2"/>
          <w:sz w:val="22"/>
          <w:szCs w:val="22"/>
          <w14:ligatures w14:val="standardContextual"/>
        </w:rPr>
        <w:id w:val="-113530851"/>
        <w:docPartObj>
          <w:docPartGallery w:val="Table of Contents"/>
          <w:docPartUnique/>
        </w:docPartObj>
      </w:sdtPr>
      <w:sdtEndPr>
        <w:rPr>
          <w:b/>
          <w:bCs/>
          <w:noProof/>
        </w:rPr>
      </w:sdtEndPr>
      <w:sdtContent>
        <w:p w14:paraId="723BE1C2" w14:textId="7799D445" w:rsidR="00387237" w:rsidRPr="00F757E7" w:rsidRDefault="00387237" w:rsidP="00364C05">
          <w:pPr>
            <w:pStyle w:val="TOCHeading"/>
            <w:spacing w:line="360" w:lineRule="auto"/>
            <w:jc w:val="center"/>
            <w:rPr>
              <w:rFonts w:ascii="Times New Roman" w:hAnsi="Times New Roman" w:cs="Times New Roman"/>
              <w:color w:val="auto"/>
              <w:sz w:val="48"/>
              <w:szCs w:val="48"/>
            </w:rPr>
          </w:pPr>
          <w:r w:rsidRPr="00F757E7">
            <w:rPr>
              <w:rFonts w:ascii="Times New Roman" w:hAnsi="Times New Roman" w:cs="Times New Roman"/>
              <w:color w:val="auto"/>
              <w:sz w:val="48"/>
              <w:szCs w:val="48"/>
            </w:rPr>
            <w:t>Table of Contents</w:t>
          </w:r>
        </w:p>
        <w:p w14:paraId="74586E67" w14:textId="77777777" w:rsidR="0045334E" w:rsidRPr="00F757E7" w:rsidRDefault="0045334E" w:rsidP="004D10C4">
          <w:pPr>
            <w:spacing w:line="360" w:lineRule="auto"/>
            <w:jc w:val="both"/>
            <w:rPr>
              <w:rFonts w:ascii="Times New Roman" w:hAnsi="Times New Roman" w:cs="Times New Roman"/>
            </w:rPr>
          </w:pPr>
        </w:p>
        <w:p w14:paraId="123FE898" w14:textId="0935AB4E" w:rsidR="00184E9D" w:rsidRDefault="00387237">
          <w:pPr>
            <w:pStyle w:val="TOC1"/>
            <w:rPr>
              <w:rFonts w:eastAsiaTheme="minorEastAsia"/>
              <w:noProof/>
              <w:sz w:val="24"/>
              <w:szCs w:val="24"/>
            </w:rPr>
          </w:pPr>
          <w:r w:rsidRPr="00F757E7">
            <w:rPr>
              <w:rFonts w:ascii="Times New Roman" w:hAnsi="Times New Roman" w:cs="Times New Roman"/>
            </w:rPr>
            <w:fldChar w:fldCharType="begin"/>
          </w:r>
          <w:r w:rsidRPr="00F757E7">
            <w:rPr>
              <w:rFonts w:ascii="Times New Roman" w:hAnsi="Times New Roman" w:cs="Times New Roman"/>
            </w:rPr>
            <w:instrText xml:space="preserve"> TOC \o "1-3" \h \z \u </w:instrText>
          </w:r>
          <w:r w:rsidRPr="00F757E7">
            <w:rPr>
              <w:rFonts w:ascii="Times New Roman" w:hAnsi="Times New Roman" w:cs="Times New Roman"/>
            </w:rPr>
            <w:fldChar w:fldCharType="separate"/>
          </w:r>
          <w:hyperlink w:anchor="_Toc165373048" w:history="1">
            <w:r w:rsidR="00184E9D" w:rsidRPr="007D4E53">
              <w:rPr>
                <w:rStyle w:val="Hyperlink"/>
                <w:rFonts w:ascii="Times New Roman" w:hAnsi="Times New Roman" w:cs="Times New Roman"/>
                <w:b/>
                <w:bCs/>
                <w:noProof/>
              </w:rPr>
              <w:t>I.</w:t>
            </w:r>
            <w:r w:rsidR="00184E9D">
              <w:rPr>
                <w:rFonts w:eastAsiaTheme="minorEastAsia"/>
                <w:noProof/>
                <w:sz w:val="24"/>
                <w:szCs w:val="24"/>
              </w:rPr>
              <w:tab/>
            </w:r>
            <w:r w:rsidR="00184E9D" w:rsidRPr="007D4E53">
              <w:rPr>
                <w:rStyle w:val="Hyperlink"/>
                <w:rFonts w:ascii="Times New Roman" w:hAnsi="Times New Roman" w:cs="Times New Roman"/>
                <w:b/>
                <w:bCs/>
                <w:noProof/>
              </w:rPr>
              <w:t>Introduction</w:t>
            </w:r>
            <w:r w:rsidR="00184E9D">
              <w:rPr>
                <w:noProof/>
                <w:webHidden/>
              </w:rPr>
              <w:tab/>
            </w:r>
            <w:r w:rsidR="00184E9D">
              <w:rPr>
                <w:noProof/>
                <w:webHidden/>
              </w:rPr>
              <w:fldChar w:fldCharType="begin"/>
            </w:r>
            <w:r w:rsidR="00184E9D">
              <w:rPr>
                <w:noProof/>
                <w:webHidden/>
              </w:rPr>
              <w:instrText xml:space="preserve"> PAGEREF _Toc165373048 \h </w:instrText>
            </w:r>
            <w:r w:rsidR="00184E9D">
              <w:rPr>
                <w:noProof/>
                <w:webHidden/>
              </w:rPr>
            </w:r>
            <w:r w:rsidR="00184E9D">
              <w:rPr>
                <w:noProof/>
                <w:webHidden/>
              </w:rPr>
              <w:fldChar w:fldCharType="separate"/>
            </w:r>
            <w:r w:rsidR="00184E9D">
              <w:rPr>
                <w:noProof/>
                <w:webHidden/>
              </w:rPr>
              <w:t>3</w:t>
            </w:r>
            <w:r w:rsidR="00184E9D">
              <w:rPr>
                <w:noProof/>
                <w:webHidden/>
              </w:rPr>
              <w:fldChar w:fldCharType="end"/>
            </w:r>
          </w:hyperlink>
        </w:p>
        <w:p w14:paraId="38CACDDC" w14:textId="7EDC9C99" w:rsidR="00184E9D" w:rsidRDefault="00000000">
          <w:pPr>
            <w:pStyle w:val="TOC1"/>
            <w:rPr>
              <w:rFonts w:eastAsiaTheme="minorEastAsia"/>
              <w:noProof/>
              <w:sz w:val="24"/>
              <w:szCs w:val="24"/>
            </w:rPr>
          </w:pPr>
          <w:hyperlink w:anchor="_Toc165373049" w:history="1">
            <w:r w:rsidR="00184E9D" w:rsidRPr="007D4E53">
              <w:rPr>
                <w:rStyle w:val="Hyperlink"/>
                <w:rFonts w:ascii="Times New Roman" w:hAnsi="Times New Roman" w:cs="Times New Roman"/>
                <w:b/>
                <w:bCs/>
                <w:noProof/>
              </w:rPr>
              <w:t>II.</w:t>
            </w:r>
            <w:r w:rsidR="00184E9D">
              <w:rPr>
                <w:rFonts w:eastAsiaTheme="minorEastAsia"/>
                <w:noProof/>
                <w:sz w:val="24"/>
                <w:szCs w:val="24"/>
              </w:rPr>
              <w:tab/>
            </w:r>
            <w:r w:rsidR="00184E9D" w:rsidRPr="007D4E53">
              <w:rPr>
                <w:rStyle w:val="Hyperlink"/>
                <w:rFonts w:ascii="Times New Roman" w:hAnsi="Times New Roman" w:cs="Times New Roman"/>
                <w:b/>
                <w:bCs/>
                <w:noProof/>
              </w:rPr>
              <w:t>Objectives</w:t>
            </w:r>
            <w:r w:rsidR="00184E9D">
              <w:rPr>
                <w:noProof/>
                <w:webHidden/>
              </w:rPr>
              <w:tab/>
            </w:r>
            <w:r w:rsidR="00184E9D">
              <w:rPr>
                <w:noProof/>
                <w:webHidden/>
              </w:rPr>
              <w:fldChar w:fldCharType="begin"/>
            </w:r>
            <w:r w:rsidR="00184E9D">
              <w:rPr>
                <w:noProof/>
                <w:webHidden/>
              </w:rPr>
              <w:instrText xml:space="preserve"> PAGEREF _Toc165373049 \h </w:instrText>
            </w:r>
            <w:r w:rsidR="00184E9D">
              <w:rPr>
                <w:noProof/>
                <w:webHidden/>
              </w:rPr>
            </w:r>
            <w:r w:rsidR="00184E9D">
              <w:rPr>
                <w:noProof/>
                <w:webHidden/>
              </w:rPr>
              <w:fldChar w:fldCharType="separate"/>
            </w:r>
            <w:r w:rsidR="00184E9D">
              <w:rPr>
                <w:noProof/>
                <w:webHidden/>
              </w:rPr>
              <w:t>3</w:t>
            </w:r>
            <w:r w:rsidR="00184E9D">
              <w:rPr>
                <w:noProof/>
                <w:webHidden/>
              </w:rPr>
              <w:fldChar w:fldCharType="end"/>
            </w:r>
          </w:hyperlink>
        </w:p>
        <w:p w14:paraId="57484511" w14:textId="0949B77F" w:rsidR="00184E9D" w:rsidRDefault="00000000">
          <w:pPr>
            <w:pStyle w:val="TOC1"/>
            <w:rPr>
              <w:rFonts w:eastAsiaTheme="minorEastAsia"/>
              <w:noProof/>
              <w:sz w:val="24"/>
              <w:szCs w:val="24"/>
            </w:rPr>
          </w:pPr>
          <w:hyperlink w:anchor="_Toc165373050" w:history="1">
            <w:r w:rsidR="00184E9D" w:rsidRPr="007D4E53">
              <w:rPr>
                <w:rStyle w:val="Hyperlink"/>
                <w:rFonts w:ascii="Times New Roman" w:hAnsi="Times New Roman" w:cs="Times New Roman"/>
                <w:b/>
                <w:bCs/>
                <w:noProof/>
              </w:rPr>
              <w:t>III.</w:t>
            </w:r>
            <w:r w:rsidR="00184E9D">
              <w:rPr>
                <w:rFonts w:eastAsiaTheme="minorEastAsia"/>
                <w:noProof/>
                <w:sz w:val="24"/>
                <w:szCs w:val="24"/>
              </w:rPr>
              <w:tab/>
            </w:r>
            <w:r w:rsidR="00184E9D" w:rsidRPr="007D4E53">
              <w:rPr>
                <w:rStyle w:val="Hyperlink"/>
                <w:rFonts w:ascii="Times New Roman" w:hAnsi="Times New Roman" w:cs="Times New Roman"/>
                <w:b/>
                <w:bCs/>
                <w:noProof/>
              </w:rPr>
              <w:t>Features</w:t>
            </w:r>
            <w:r w:rsidR="00184E9D">
              <w:rPr>
                <w:noProof/>
                <w:webHidden/>
              </w:rPr>
              <w:tab/>
            </w:r>
            <w:r w:rsidR="00184E9D">
              <w:rPr>
                <w:noProof/>
                <w:webHidden/>
              </w:rPr>
              <w:fldChar w:fldCharType="begin"/>
            </w:r>
            <w:r w:rsidR="00184E9D">
              <w:rPr>
                <w:noProof/>
                <w:webHidden/>
              </w:rPr>
              <w:instrText xml:space="preserve"> PAGEREF _Toc165373050 \h </w:instrText>
            </w:r>
            <w:r w:rsidR="00184E9D">
              <w:rPr>
                <w:noProof/>
                <w:webHidden/>
              </w:rPr>
            </w:r>
            <w:r w:rsidR="00184E9D">
              <w:rPr>
                <w:noProof/>
                <w:webHidden/>
              </w:rPr>
              <w:fldChar w:fldCharType="separate"/>
            </w:r>
            <w:r w:rsidR="00184E9D">
              <w:rPr>
                <w:noProof/>
                <w:webHidden/>
              </w:rPr>
              <w:t>3</w:t>
            </w:r>
            <w:r w:rsidR="00184E9D">
              <w:rPr>
                <w:noProof/>
                <w:webHidden/>
              </w:rPr>
              <w:fldChar w:fldCharType="end"/>
            </w:r>
          </w:hyperlink>
        </w:p>
        <w:p w14:paraId="0A8E7658" w14:textId="3B1D94F2" w:rsidR="00184E9D" w:rsidRDefault="00000000">
          <w:pPr>
            <w:pStyle w:val="TOC1"/>
            <w:rPr>
              <w:rFonts w:eastAsiaTheme="minorEastAsia"/>
              <w:noProof/>
              <w:sz w:val="24"/>
              <w:szCs w:val="24"/>
            </w:rPr>
          </w:pPr>
          <w:hyperlink w:anchor="_Toc165373051" w:history="1">
            <w:r w:rsidR="00184E9D" w:rsidRPr="007D4E53">
              <w:rPr>
                <w:rStyle w:val="Hyperlink"/>
                <w:rFonts w:ascii="Times New Roman" w:hAnsi="Times New Roman" w:cs="Times New Roman"/>
                <w:b/>
                <w:bCs/>
                <w:noProof/>
              </w:rPr>
              <w:t>IV.</w:t>
            </w:r>
            <w:r w:rsidR="00184E9D">
              <w:rPr>
                <w:rFonts w:eastAsiaTheme="minorEastAsia"/>
                <w:noProof/>
                <w:sz w:val="24"/>
                <w:szCs w:val="24"/>
              </w:rPr>
              <w:tab/>
            </w:r>
            <w:r w:rsidR="00184E9D" w:rsidRPr="007D4E53">
              <w:rPr>
                <w:rStyle w:val="Hyperlink"/>
                <w:rFonts w:ascii="Times New Roman" w:hAnsi="Times New Roman" w:cs="Times New Roman"/>
                <w:b/>
                <w:bCs/>
                <w:noProof/>
              </w:rPr>
              <w:t>Technology Stack</w:t>
            </w:r>
            <w:r w:rsidR="00184E9D">
              <w:rPr>
                <w:noProof/>
                <w:webHidden/>
              </w:rPr>
              <w:tab/>
            </w:r>
            <w:r w:rsidR="00184E9D">
              <w:rPr>
                <w:noProof/>
                <w:webHidden/>
              </w:rPr>
              <w:fldChar w:fldCharType="begin"/>
            </w:r>
            <w:r w:rsidR="00184E9D">
              <w:rPr>
                <w:noProof/>
                <w:webHidden/>
              </w:rPr>
              <w:instrText xml:space="preserve"> PAGEREF _Toc165373051 \h </w:instrText>
            </w:r>
            <w:r w:rsidR="00184E9D">
              <w:rPr>
                <w:noProof/>
                <w:webHidden/>
              </w:rPr>
            </w:r>
            <w:r w:rsidR="00184E9D">
              <w:rPr>
                <w:noProof/>
                <w:webHidden/>
              </w:rPr>
              <w:fldChar w:fldCharType="separate"/>
            </w:r>
            <w:r w:rsidR="00184E9D">
              <w:rPr>
                <w:noProof/>
                <w:webHidden/>
              </w:rPr>
              <w:t>4</w:t>
            </w:r>
            <w:r w:rsidR="00184E9D">
              <w:rPr>
                <w:noProof/>
                <w:webHidden/>
              </w:rPr>
              <w:fldChar w:fldCharType="end"/>
            </w:r>
          </w:hyperlink>
        </w:p>
        <w:p w14:paraId="165EC74B" w14:textId="2DBA69EF" w:rsidR="00184E9D" w:rsidRDefault="00000000">
          <w:pPr>
            <w:pStyle w:val="TOC1"/>
            <w:rPr>
              <w:rFonts w:eastAsiaTheme="minorEastAsia"/>
              <w:noProof/>
              <w:sz w:val="24"/>
              <w:szCs w:val="24"/>
            </w:rPr>
          </w:pPr>
          <w:hyperlink w:anchor="_Toc165373052" w:history="1">
            <w:r w:rsidR="00184E9D" w:rsidRPr="007D4E53">
              <w:rPr>
                <w:rStyle w:val="Hyperlink"/>
                <w:rFonts w:ascii="Times New Roman" w:hAnsi="Times New Roman" w:cs="Times New Roman"/>
                <w:b/>
                <w:bCs/>
                <w:noProof/>
              </w:rPr>
              <w:t>V.</w:t>
            </w:r>
            <w:r w:rsidR="00184E9D">
              <w:rPr>
                <w:rFonts w:eastAsiaTheme="minorEastAsia"/>
                <w:noProof/>
                <w:sz w:val="24"/>
                <w:szCs w:val="24"/>
              </w:rPr>
              <w:tab/>
            </w:r>
            <w:r w:rsidR="00184E9D" w:rsidRPr="007D4E53">
              <w:rPr>
                <w:rStyle w:val="Hyperlink"/>
                <w:rFonts w:ascii="Times New Roman" w:hAnsi="Times New Roman" w:cs="Times New Roman"/>
                <w:b/>
                <w:bCs/>
                <w:noProof/>
              </w:rPr>
              <w:t>Source Code Summary</w:t>
            </w:r>
            <w:r w:rsidR="00184E9D">
              <w:rPr>
                <w:noProof/>
                <w:webHidden/>
              </w:rPr>
              <w:tab/>
            </w:r>
            <w:r w:rsidR="00184E9D">
              <w:rPr>
                <w:noProof/>
                <w:webHidden/>
              </w:rPr>
              <w:fldChar w:fldCharType="begin"/>
            </w:r>
            <w:r w:rsidR="00184E9D">
              <w:rPr>
                <w:noProof/>
                <w:webHidden/>
              </w:rPr>
              <w:instrText xml:space="preserve"> PAGEREF _Toc165373052 \h </w:instrText>
            </w:r>
            <w:r w:rsidR="00184E9D">
              <w:rPr>
                <w:noProof/>
                <w:webHidden/>
              </w:rPr>
            </w:r>
            <w:r w:rsidR="00184E9D">
              <w:rPr>
                <w:noProof/>
                <w:webHidden/>
              </w:rPr>
              <w:fldChar w:fldCharType="separate"/>
            </w:r>
            <w:r w:rsidR="00184E9D">
              <w:rPr>
                <w:noProof/>
                <w:webHidden/>
              </w:rPr>
              <w:t>4</w:t>
            </w:r>
            <w:r w:rsidR="00184E9D">
              <w:rPr>
                <w:noProof/>
                <w:webHidden/>
              </w:rPr>
              <w:fldChar w:fldCharType="end"/>
            </w:r>
          </w:hyperlink>
        </w:p>
        <w:p w14:paraId="4D1039FF" w14:textId="30704548" w:rsidR="00184E9D" w:rsidRDefault="00000000">
          <w:pPr>
            <w:pStyle w:val="TOC2"/>
            <w:rPr>
              <w:rFonts w:eastAsiaTheme="minorEastAsia"/>
              <w:noProof/>
              <w:sz w:val="24"/>
              <w:szCs w:val="24"/>
            </w:rPr>
          </w:pPr>
          <w:hyperlink w:anchor="_Toc165373053" w:history="1">
            <w:r w:rsidR="00184E9D" w:rsidRPr="007D4E53">
              <w:rPr>
                <w:rStyle w:val="Hyperlink"/>
                <w:rFonts w:ascii="Times New Roman" w:hAnsi="Times New Roman" w:cs="Times New Roman"/>
                <w:b/>
                <w:bCs/>
                <w:noProof/>
              </w:rPr>
              <w:t>Program Units and Modules</w:t>
            </w:r>
            <w:r w:rsidR="00184E9D">
              <w:rPr>
                <w:noProof/>
                <w:webHidden/>
              </w:rPr>
              <w:tab/>
            </w:r>
            <w:r w:rsidR="00184E9D">
              <w:rPr>
                <w:noProof/>
                <w:webHidden/>
              </w:rPr>
              <w:fldChar w:fldCharType="begin"/>
            </w:r>
            <w:r w:rsidR="00184E9D">
              <w:rPr>
                <w:noProof/>
                <w:webHidden/>
              </w:rPr>
              <w:instrText xml:space="preserve"> PAGEREF _Toc165373053 \h </w:instrText>
            </w:r>
            <w:r w:rsidR="00184E9D">
              <w:rPr>
                <w:noProof/>
                <w:webHidden/>
              </w:rPr>
            </w:r>
            <w:r w:rsidR="00184E9D">
              <w:rPr>
                <w:noProof/>
                <w:webHidden/>
              </w:rPr>
              <w:fldChar w:fldCharType="separate"/>
            </w:r>
            <w:r w:rsidR="00184E9D">
              <w:rPr>
                <w:noProof/>
                <w:webHidden/>
              </w:rPr>
              <w:t>4</w:t>
            </w:r>
            <w:r w:rsidR="00184E9D">
              <w:rPr>
                <w:noProof/>
                <w:webHidden/>
              </w:rPr>
              <w:fldChar w:fldCharType="end"/>
            </w:r>
          </w:hyperlink>
        </w:p>
        <w:p w14:paraId="028DDCDC" w14:textId="084C30BC" w:rsidR="00184E9D" w:rsidRDefault="00000000">
          <w:pPr>
            <w:pStyle w:val="TOC2"/>
            <w:tabs>
              <w:tab w:val="left" w:pos="1200"/>
            </w:tabs>
            <w:rPr>
              <w:rFonts w:eastAsiaTheme="minorEastAsia"/>
              <w:noProof/>
              <w:sz w:val="24"/>
              <w:szCs w:val="24"/>
            </w:rPr>
          </w:pPr>
          <w:hyperlink w:anchor="_Toc165373054" w:history="1">
            <w:r w:rsidR="00184E9D" w:rsidRPr="007D4E53">
              <w:rPr>
                <w:rStyle w:val="Hyperlink"/>
                <w:rFonts w:ascii="Times New Roman" w:hAnsi="Times New Roman" w:cs="Times New Roman"/>
                <w:b/>
                <w:bCs/>
                <w:noProof/>
              </w:rPr>
              <w:t>1.</w:t>
            </w:r>
            <w:r w:rsidR="00184E9D">
              <w:rPr>
                <w:rFonts w:eastAsiaTheme="minorEastAsia"/>
                <w:noProof/>
                <w:sz w:val="24"/>
                <w:szCs w:val="24"/>
              </w:rPr>
              <w:tab/>
            </w:r>
            <w:r w:rsidR="00184E9D" w:rsidRPr="007D4E53">
              <w:rPr>
                <w:rStyle w:val="Hyperlink"/>
                <w:rFonts w:ascii="Times New Roman" w:hAnsi="Times New Roman" w:cs="Times New Roman"/>
                <w:b/>
                <w:bCs/>
                <w:noProof/>
              </w:rPr>
              <w:t>Front End</w:t>
            </w:r>
            <w:r w:rsidR="00184E9D">
              <w:rPr>
                <w:noProof/>
                <w:webHidden/>
              </w:rPr>
              <w:tab/>
            </w:r>
            <w:r w:rsidR="00184E9D">
              <w:rPr>
                <w:noProof/>
                <w:webHidden/>
              </w:rPr>
              <w:fldChar w:fldCharType="begin"/>
            </w:r>
            <w:r w:rsidR="00184E9D">
              <w:rPr>
                <w:noProof/>
                <w:webHidden/>
              </w:rPr>
              <w:instrText xml:space="preserve"> PAGEREF _Toc165373054 \h </w:instrText>
            </w:r>
            <w:r w:rsidR="00184E9D">
              <w:rPr>
                <w:noProof/>
                <w:webHidden/>
              </w:rPr>
            </w:r>
            <w:r w:rsidR="00184E9D">
              <w:rPr>
                <w:noProof/>
                <w:webHidden/>
              </w:rPr>
              <w:fldChar w:fldCharType="separate"/>
            </w:r>
            <w:r w:rsidR="00184E9D">
              <w:rPr>
                <w:noProof/>
                <w:webHidden/>
              </w:rPr>
              <w:t>4</w:t>
            </w:r>
            <w:r w:rsidR="00184E9D">
              <w:rPr>
                <w:noProof/>
                <w:webHidden/>
              </w:rPr>
              <w:fldChar w:fldCharType="end"/>
            </w:r>
          </w:hyperlink>
        </w:p>
        <w:p w14:paraId="175E82A5" w14:textId="2C99977F" w:rsidR="00184E9D" w:rsidRDefault="00000000">
          <w:pPr>
            <w:pStyle w:val="TOC3"/>
            <w:rPr>
              <w:rFonts w:eastAsiaTheme="minorEastAsia"/>
              <w:noProof/>
              <w:sz w:val="24"/>
              <w:szCs w:val="24"/>
            </w:rPr>
          </w:pPr>
          <w:hyperlink w:anchor="_Toc165373055" w:history="1">
            <w:r w:rsidR="00184E9D" w:rsidRPr="007D4E53">
              <w:rPr>
                <w:rStyle w:val="Hyperlink"/>
                <w:rFonts w:ascii="Symbol" w:hAnsi="Symbol" w:cs="Times New Roman"/>
                <w:noProof/>
              </w:rPr>
              <w:t></w:t>
            </w:r>
            <w:r w:rsidR="00184E9D">
              <w:rPr>
                <w:rFonts w:eastAsiaTheme="minorEastAsia"/>
                <w:noProof/>
                <w:sz w:val="24"/>
                <w:szCs w:val="24"/>
              </w:rPr>
              <w:tab/>
            </w:r>
            <w:r w:rsidR="00184E9D" w:rsidRPr="007D4E53">
              <w:rPr>
                <w:rStyle w:val="Hyperlink"/>
                <w:rFonts w:ascii="Times New Roman" w:hAnsi="Times New Roman" w:cs="Times New Roman"/>
                <w:noProof/>
              </w:rPr>
              <w:t>React Components:</w:t>
            </w:r>
            <w:r w:rsidR="00184E9D">
              <w:rPr>
                <w:noProof/>
                <w:webHidden/>
              </w:rPr>
              <w:tab/>
            </w:r>
            <w:r w:rsidR="00184E9D">
              <w:rPr>
                <w:noProof/>
                <w:webHidden/>
              </w:rPr>
              <w:fldChar w:fldCharType="begin"/>
            </w:r>
            <w:r w:rsidR="00184E9D">
              <w:rPr>
                <w:noProof/>
                <w:webHidden/>
              </w:rPr>
              <w:instrText xml:space="preserve"> PAGEREF _Toc165373055 \h </w:instrText>
            </w:r>
            <w:r w:rsidR="00184E9D">
              <w:rPr>
                <w:noProof/>
                <w:webHidden/>
              </w:rPr>
            </w:r>
            <w:r w:rsidR="00184E9D">
              <w:rPr>
                <w:noProof/>
                <w:webHidden/>
              </w:rPr>
              <w:fldChar w:fldCharType="separate"/>
            </w:r>
            <w:r w:rsidR="00184E9D">
              <w:rPr>
                <w:noProof/>
                <w:webHidden/>
              </w:rPr>
              <w:t>4</w:t>
            </w:r>
            <w:r w:rsidR="00184E9D">
              <w:rPr>
                <w:noProof/>
                <w:webHidden/>
              </w:rPr>
              <w:fldChar w:fldCharType="end"/>
            </w:r>
          </w:hyperlink>
        </w:p>
        <w:p w14:paraId="1FC6B98E" w14:textId="7F80BCE3" w:rsidR="00184E9D" w:rsidRDefault="00000000">
          <w:pPr>
            <w:pStyle w:val="TOC3"/>
            <w:rPr>
              <w:rFonts w:eastAsiaTheme="minorEastAsia"/>
              <w:noProof/>
              <w:sz w:val="24"/>
              <w:szCs w:val="24"/>
            </w:rPr>
          </w:pPr>
          <w:hyperlink w:anchor="_Toc165373056" w:history="1">
            <w:r w:rsidR="00184E9D" w:rsidRPr="007D4E53">
              <w:rPr>
                <w:rStyle w:val="Hyperlink"/>
                <w:rFonts w:ascii="Symbol" w:hAnsi="Symbol" w:cs="Times New Roman"/>
                <w:noProof/>
              </w:rPr>
              <w:t></w:t>
            </w:r>
            <w:r w:rsidR="00184E9D">
              <w:rPr>
                <w:rFonts w:eastAsiaTheme="minorEastAsia"/>
                <w:noProof/>
                <w:sz w:val="24"/>
                <w:szCs w:val="24"/>
              </w:rPr>
              <w:tab/>
            </w:r>
            <w:r w:rsidR="00184E9D" w:rsidRPr="007D4E53">
              <w:rPr>
                <w:rStyle w:val="Hyperlink"/>
                <w:rFonts w:ascii="Times New Roman" w:hAnsi="Times New Roman" w:cs="Times New Roman"/>
                <w:noProof/>
              </w:rPr>
              <w:t>Third-Party Modules:</w:t>
            </w:r>
            <w:r w:rsidR="00184E9D">
              <w:rPr>
                <w:noProof/>
                <w:webHidden/>
              </w:rPr>
              <w:tab/>
            </w:r>
            <w:r w:rsidR="00184E9D">
              <w:rPr>
                <w:noProof/>
                <w:webHidden/>
              </w:rPr>
              <w:fldChar w:fldCharType="begin"/>
            </w:r>
            <w:r w:rsidR="00184E9D">
              <w:rPr>
                <w:noProof/>
                <w:webHidden/>
              </w:rPr>
              <w:instrText xml:space="preserve"> PAGEREF _Toc165373056 \h </w:instrText>
            </w:r>
            <w:r w:rsidR="00184E9D">
              <w:rPr>
                <w:noProof/>
                <w:webHidden/>
              </w:rPr>
            </w:r>
            <w:r w:rsidR="00184E9D">
              <w:rPr>
                <w:noProof/>
                <w:webHidden/>
              </w:rPr>
              <w:fldChar w:fldCharType="separate"/>
            </w:r>
            <w:r w:rsidR="00184E9D">
              <w:rPr>
                <w:noProof/>
                <w:webHidden/>
              </w:rPr>
              <w:t>5</w:t>
            </w:r>
            <w:r w:rsidR="00184E9D">
              <w:rPr>
                <w:noProof/>
                <w:webHidden/>
              </w:rPr>
              <w:fldChar w:fldCharType="end"/>
            </w:r>
          </w:hyperlink>
        </w:p>
        <w:p w14:paraId="25C93D40" w14:textId="2FC3A9A0" w:rsidR="00184E9D" w:rsidRDefault="00000000">
          <w:pPr>
            <w:pStyle w:val="TOC2"/>
            <w:tabs>
              <w:tab w:val="left" w:pos="1200"/>
            </w:tabs>
            <w:rPr>
              <w:rFonts w:eastAsiaTheme="minorEastAsia"/>
              <w:noProof/>
              <w:sz w:val="24"/>
              <w:szCs w:val="24"/>
            </w:rPr>
          </w:pPr>
          <w:hyperlink w:anchor="_Toc165373057" w:history="1">
            <w:r w:rsidR="00184E9D" w:rsidRPr="007D4E53">
              <w:rPr>
                <w:rStyle w:val="Hyperlink"/>
                <w:rFonts w:ascii="Times New Roman" w:hAnsi="Times New Roman" w:cs="Times New Roman"/>
                <w:b/>
                <w:bCs/>
                <w:noProof/>
              </w:rPr>
              <w:t>2.</w:t>
            </w:r>
            <w:r w:rsidR="00184E9D">
              <w:rPr>
                <w:rFonts w:eastAsiaTheme="minorEastAsia"/>
                <w:noProof/>
                <w:sz w:val="24"/>
                <w:szCs w:val="24"/>
              </w:rPr>
              <w:tab/>
            </w:r>
            <w:r w:rsidR="00184E9D" w:rsidRPr="007D4E53">
              <w:rPr>
                <w:rStyle w:val="Hyperlink"/>
                <w:rFonts w:ascii="Times New Roman" w:hAnsi="Times New Roman" w:cs="Times New Roman"/>
                <w:b/>
                <w:bCs/>
                <w:noProof/>
              </w:rPr>
              <w:t>Back End</w:t>
            </w:r>
            <w:r w:rsidR="00184E9D">
              <w:rPr>
                <w:noProof/>
                <w:webHidden/>
              </w:rPr>
              <w:tab/>
            </w:r>
            <w:r w:rsidR="00184E9D">
              <w:rPr>
                <w:noProof/>
                <w:webHidden/>
              </w:rPr>
              <w:fldChar w:fldCharType="begin"/>
            </w:r>
            <w:r w:rsidR="00184E9D">
              <w:rPr>
                <w:noProof/>
                <w:webHidden/>
              </w:rPr>
              <w:instrText xml:space="preserve"> PAGEREF _Toc165373057 \h </w:instrText>
            </w:r>
            <w:r w:rsidR="00184E9D">
              <w:rPr>
                <w:noProof/>
                <w:webHidden/>
              </w:rPr>
            </w:r>
            <w:r w:rsidR="00184E9D">
              <w:rPr>
                <w:noProof/>
                <w:webHidden/>
              </w:rPr>
              <w:fldChar w:fldCharType="separate"/>
            </w:r>
            <w:r w:rsidR="00184E9D">
              <w:rPr>
                <w:noProof/>
                <w:webHidden/>
              </w:rPr>
              <w:t>5</w:t>
            </w:r>
            <w:r w:rsidR="00184E9D">
              <w:rPr>
                <w:noProof/>
                <w:webHidden/>
              </w:rPr>
              <w:fldChar w:fldCharType="end"/>
            </w:r>
          </w:hyperlink>
        </w:p>
        <w:p w14:paraId="343F90B9" w14:textId="4F359AE4" w:rsidR="00184E9D" w:rsidRDefault="00000000">
          <w:pPr>
            <w:pStyle w:val="TOC3"/>
            <w:rPr>
              <w:rFonts w:eastAsiaTheme="minorEastAsia"/>
              <w:noProof/>
              <w:sz w:val="24"/>
              <w:szCs w:val="24"/>
            </w:rPr>
          </w:pPr>
          <w:hyperlink w:anchor="_Toc165373058" w:history="1">
            <w:r w:rsidR="00184E9D" w:rsidRPr="007D4E53">
              <w:rPr>
                <w:rStyle w:val="Hyperlink"/>
                <w:rFonts w:ascii="Symbol" w:hAnsi="Symbol" w:cs="Times New Roman"/>
                <w:noProof/>
              </w:rPr>
              <w:t></w:t>
            </w:r>
            <w:r w:rsidR="00184E9D">
              <w:rPr>
                <w:rFonts w:eastAsiaTheme="minorEastAsia"/>
                <w:noProof/>
                <w:sz w:val="24"/>
                <w:szCs w:val="24"/>
              </w:rPr>
              <w:tab/>
            </w:r>
            <w:r w:rsidR="00184E9D" w:rsidRPr="007D4E53">
              <w:rPr>
                <w:rStyle w:val="Hyperlink"/>
                <w:rFonts w:ascii="Times New Roman" w:hAnsi="Times New Roman" w:cs="Times New Roman"/>
                <w:noProof/>
              </w:rPr>
              <w:t>Routers:</w:t>
            </w:r>
            <w:r w:rsidR="00184E9D">
              <w:rPr>
                <w:noProof/>
                <w:webHidden/>
              </w:rPr>
              <w:tab/>
            </w:r>
            <w:r w:rsidR="00184E9D">
              <w:rPr>
                <w:noProof/>
                <w:webHidden/>
              </w:rPr>
              <w:fldChar w:fldCharType="begin"/>
            </w:r>
            <w:r w:rsidR="00184E9D">
              <w:rPr>
                <w:noProof/>
                <w:webHidden/>
              </w:rPr>
              <w:instrText xml:space="preserve"> PAGEREF _Toc165373058 \h </w:instrText>
            </w:r>
            <w:r w:rsidR="00184E9D">
              <w:rPr>
                <w:noProof/>
                <w:webHidden/>
              </w:rPr>
            </w:r>
            <w:r w:rsidR="00184E9D">
              <w:rPr>
                <w:noProof/>
                <w:webHidden/>
              </w:rPr>
              <w:fldChar w:fldCharType="separate"/>
            </w:r>
            <w:r w:rsidR="00184E9D">
              <w:rPr>
                <w:noProof/>
                <w:webHidden/>
              </w:rPr>
              <w:t>5</w:t>
            </w:r>
            <w:r w:rsidR="00184E9D">
              <w:rPr>
                <w:noProof/>
                <w:webHidden/>
              </w:rPr>
              <w:fldChar w:fldCharType="end"/>
            </w:r>
          </w:hyperlink>
        </w:p>
        <w:p w14:paraId="059FE632" w14:textId="2C3F6575" w:rsidR="00184E9D" w:rsidRDefault="00000000">
          <w:pPr>
            <w:pStyle w:val="TOC3"/>
            <w:rPr>
              <w:rFonts w:eastAsiaTheme="minorEastAsia"/>
              <w:noProof/>
              <w:sz w:val="24"/>
              <w:szCs w:val="24"/>
            </w:rPr>
          </w:pPr>
          <w:hyperlink w:anchor="_Toc165373059" w:history="1">
            <w:r w:rsidR="00184E9D" w:rsidRPr="007D4E53">
              <w:rPr>
                <w:rStyle w:val="Hyperlink"/>
                <w:rFonts w:ascii="Symbol" w:hAnsi="Symbol" w:cs="Times New Roman"/>
                <w:noProof/>
              </w:rPr>
              <w:t></w:t>
            </w:r>
            <w:r w:rsidR="00184E9D">
              <w:rPr>
                <w:rFonts w:eastAsiaTheme="minorEastAsia"/>
                <w:noProof/>
                <w:sz w:val="24"/>
                <w:szCs w:val="24"/>
              </w:rPr>
              <w:tab/>
            </w:r>
            <w:r w:rsidR="00184E9D" w:rsidRPr="007D4E53">
              <w:rPr>
                <w:rStyle w:val="Hyperlink"/>
                <w:rFonts w:ascii="Times New Roman" w:hAnsi="Times New Roman" w:cs="Times New Roman"/>
                <w:noProof/>
              </w:rPr>
              <w:t>Controllers:</w:t>
            </w:r>
            <w:r w:rsidR="00184E9D">
              <w:rPr>
                <w:noProof/>
                <w:webHidden/>
              </w:rPr>
              <w:tab/>
            </w:r>
            <w:r w:rsidR="00184E9D">
              <w:rPr>
                <w:noProof/>
                <w:webHidden/>
              </w:rPr>
              <w:fldChar w:fldCharType="begin"/>
            </w:r>
            <w:r w:rsidR="00184E9D">
              <w:rPr>
                <w:noProof/>
                <w:webHidden/>
              </w:rPr>
              <w:instrText xml:space="preserve"> PAGEREF _Toc165373059 \h </w:instrText>
            </w:r>
            <w:r w:rsidR="00184E9D">
              <w:rPr>
                <w:noProof/>
                <w:webHidden/>
              </w:rPr>
            </w:r>
            <w:r w:rsidR="00184E9D">
              <w:rPr>
                <w:noProof/>
                <w:webHidden/>
              </w:rPr>
              <w:fldChar w:fldCharType="separate"/>
            </w:r>
            <w:r w:rsidR="00184E9D">
              <w:rPr>
                <w:noProof/>
                <w:webHidden/>
              </w:rPr>
              <w:t>5</w:t>
            </w:r>
            <w:r w:rsidR="00184E9D">
              <w:rPr>
                <w:noProof/>
                <w:webHidden/>
              </w:rPr>
              <w:fldChar w:fldCharType="end"/>
            </w:r>
          </w:hyperlink>
        </w:p>
        <w:p w14:paraId="624ECF99" w14:textId="735EAA7B" w:rsidR="00184E9D" w:rsidRDefault="00000000">
          <w:pPr>
            <w:pStyle w:val="TOC3"/>
            <w:rPr>
              <w:rFonts w:eastAsiaTheme="minorEastAsia"/>
              <w:noProof/>
              <w:sz w:val="24"/>
              <w:szCs w:val="24"/>
            </w:rPr>
          </w:pPr>
          <w:hyperlink w:anchor="_Toc165373060" w:history="1">
            <w:r w:rsidR="00184E9D" w:rsidRPr="007D4E53">
              <w:rPr>
                <w:rStyle w:val="Hyperlink"/>
                <w:rFonts w:ascii="Symbol" w:hAnsi="Symbol" w:cs="Times New Roman"/>
                <w:noProof/>
              </w:rPr>
              <w:t></w:t>
            </w:r>
            <w:r w:rsidR="00184E9D">
              <w:rPr>
                <w:rFonts w:eastAsiaTheme="minorEastAsia"/>
                <w:noProof/>
                <w:sz w:val="24"/>
                <w:szCs w:val="24"/>
              </w:rPr>
              <w:tab/>
            </w:r>
            <w:r w:rsidR="00184E9D" w:rsidRPr="007D4E53">
              <w:rPr>
                <w:rStyle w:val="Hyperlink"/>
                <w:rFonts w:ascii="Times New Roman" w:hAnsi="Times New Roman" w:cs="Times New Roman"/>
                <w:noProof/>
              </w:rPr>
              <w:t>Repositories:</w:t>
            </w:r>
            <w:r w:rsidR="00184E9D">
              <w:rPr>
                <w:noProof/>
                <w:webHidden/>
              </w:rPr>
              <w:tab/>
            </w:r>
            <w:r w:rsidR="00184E9D">
              <w:rPr>
                <w:noProof/>
                <w:webHidden/>
              </w:rPr>
              <w:fldChar w:fldCharType="begin"/>
            </w:r>
            <w:r w:rsidR="00184E9D">
              <w:rPr>
                <w:noProof/>
                <w:webHidden/>
              </w:rPr>
              <w:instrText xml:space="preserve"> PAGEREF _Toc165373060 \h </w:instrText>
            </w:r>
            <w:r w:rsidR="00184E9D">
              <w:rPr>
                <w:noProof/>
                <w:webHidden/>
              </w:rPr>
            </w:r>
            <w:r w:rsidR="00184E9D">
              <w:rPr>
                <w:noProof/>
                <w:webHidden/>
              </w:rPr>
              <w:fldChar w:fldCharType="separate"/>
            </w:r>
            <w:r w:rsidR="00184E9D">
              <w:rPr>
                <w:noProof/>
                <w:webHidden/>
              </w:rPr>
              <w:t>5</w:t>
            </w:r>
            <w:r w:rsidR="00184E9D">
              <w:rPr>
                <w:noProof/>
                <w:webHidden/>
              </w:rPr>
              <w:fldChar w:fldCharType="end"/>
            </w:r>
          </w:hyperlink>
        </w:p>
        <w:p w14:paraId="047F0CB5" w14:textId="5E2A1482" w:rsidR="00184E9D" w:rsidRDefault="00000000">
          <w:pPr>
            <w:pStyle w:val="TOC3"/>
            <w:rPr>
              <w:rFonts w:eastAsiaTheme="minorEastAsia"/>
              <w:noProof/>
              <w:sz w:val="24"/>
              <w:szCs w:val="24"/>
            </w:rPr>
          </w:pPr>
          <w:hyperlink w:anchor="_Toc165373061" w:history="1">
            <w:r w:rsidR="00184E9D" w:rsidRPr="007D4E53">
              <w:rPr>
                <w:rStyle w:val="Hyperlink"/>
                <w:rFonts w:ascii="Symbol" w:hAnsi="Symbol" w:cs="Times New Roman"/>
                <w:noProof/>
              </w:rPr>
              <w:t></w:t>
            </w:r>
            <w:r w:rsidR="00184E9D">
              <w:rPr>
                <w:rFonts w:eastAsiaTheme="minorEastAsia"/>
                <w:noProof/>
                <w:sz w:val="24"/>
                <w:szCs w:val="24"/>
              </w:rPr>
              <w:tab/>
            </w:r>
            <w:r w:rsidR="00184E9D" w:rsidRPr="007D4E53">
              <w:rPr>
                <w:rStyle w:val="Hyperlink"/>
                <w:rFonts w:ascii="Times New Roman" w:hAnsi="Times New Roman" w:cs="Times New Roman"/>
                <w:noProof/>
              </w:rPr>
              <w:t>Middleware:</w:t>
            </w:r>
            <w:r w:rsidR="00184E9D">
              <w:rPr>
                <w:noProof/>
                <w:webHidden/>
              </w:rPr>
              <w:tab/>
            </w:r>
            <w:r w:rsidR="00184E9D">
              <w:rPr>
                <w:noProof/>
                <w:webHidden/>
              </w:rPr>
              <w:fldChar w:fldCharType="begin"/>
            </w:r>
            <w:r w:rsidR="00184E9D">
              <w:rPr>
                <w:noProof/>
                <w:webHidden/>
              </w:rPr>
              <w:instrText xml:space="preserve"> PAGEREF _Toc165373061 \h </w:instrText>
            </w:r>
            <w:r w:rsidR="00184E9D">
              <w:rPr>
                <w:noProof/>
                <w:webHidden/>
              </w:rPr>
            </w:r>
            <w:r w:rsidR="00184E9D">
              <w:rPr>
                <w:noProof/>
                <w:webHidden/>
              </w:rPr>
              <w:fldChar w:fldCharType="separate"/>
            </w:r>
            <w:r w:rsidR="00184E9D">
              <w:rPr>
                <w:noProof/>
                <w:webHidden/>
              </w:rPr>
              <w:t>6</w:t>
            </w:r>
            <w:r w:rsidR="00184E9D">
              <w:rPr>
                <w:noProof/>
                <w:webHidden/>
              </w:rPr>
              <w:fldChar w:fldCharType="end"/>
            </w:r>
          </w:hyperlink>
        </w:p>
        <w:p w14:paraId="1917335A" w14:textId="3B26D3D9" w:rsidR="00184E9D" w:rsidRDefault="00000000">
          <w:pPr>
            <w:pStyle w:val="TOC3"/>
            <w:rPr>
              <w:rFonts w:eastAsiaTheme="minorEastAsia"/>
              <w:noProof/>
              <w:sz w:val="24"/>
              <w:szCs w:val="24"/>
            </w:rPr>
          </w:pPr>
          <w:hyperlink w:anchor="_Toc165373062" w:history="1">
            <w:r w:rsidR="00184E9D" w:rsidRPr="007D4E53">
              <w:rPr>
                <w:rStyle w:val="Hyperlink"/>
                <w:rFonts w:ascii="Symbol" w:hAnsi="Symbol" w:cs="Times New Roman"/>
                <w:noProof/>
              </w:rPr>
              <w:t></w:t>
            </w:r>
            <w:r w:rsidR="00184E9D">
              <w:rPr>
                <w:rFonts w:eastAsiaTheme="minorEastAsia"/>
                <w:noProof/>
                <w:sz w:val="24"/>
                <w:szCs w:val="24"/>
              </w:rPr>
              <w:tab/>
            </w:r>
            <w:r w:rsidR="00184E9D" w:rsidRPr="007D4E53">
              <w:rPr>
                <w:rStyle w:val="Hyperlink"/>
                <w:rFonts w:ascii="Times New Roman" w:hAnsi="Times New Roman" w:cs="Times New Roman"/>
                <w:noProof/>
              </w:rPr>
              <w:t>Third-Party Modules</w:t>
            </w:r>
            <w:r w:rsidR="00184E9D">
              <w:rPr>
                <w:noProof/>
                <w:webHidden/>
              </w:rPr>
              <w:tab/>
            </w:r>
            <w:r w:rsidR="00184E9D">
              <w:rPr>
                <w:noProof/>
                <w:webHidden/>
              </w:rPr>
              <w:fldChar w:fldCharType="begin"/>
            </w:r>
            <w:r w:rsidR="00184E9D">
              <w:rPr>
                <w:noProof/>
                <w:webHidden/>
              </w:rPr>
              <w:instrText xml:space="preserve"> PAGEREF _Toc165373062 \h </w:instrText>
            </w:r>
            <w:r w:rsidR="00184E9D">
              <w:rPr>
                <w:noProof/>
                <w:webHidden/>
              </w:rPr>
            </w:r>
            <w:r w:rsidR="00184E9D">
              <w:rPr>
                <w:noProof/>
                <w:webHidden/>
              </w:rPr>
              <w:fldChar w:fldCharType="separate"/>
            </w:r>
            <w:r w:rsidR="00184E9D">
              <w:rPr>
                <w:noProof/>
                <w:webHidden/>
              </w:rPr>
              <w:t>6</w:t>
            </w:r>
            <w:r w:rsidR="00184E9D">
              <w:rPr>
                <w:noProof/>
                <w:webHidden/>
              </w:rPr>
              <w:fldChar w:fldCharType="end"/>
            </w:r>
          </w:hyperlink>
        </w:p>
        <w:p w14:paraId="2A19D4FF" w14:textId="71A799FF" w:rsidR="00184E9D" w:rsidRDefault="00000000">
          <w:pPr>
            <w:pStyle w:val="TOC2"/>
            <w:tabs>
              <w:tab w:val="left" w:pos="1200"/>
            </w:tabs>
            <w:rPr>
              <w:rFonts w:eastAsiaTheme="minorEastAsia"/>
              <w:noProof/>
              <w:sz w:val="24"/>
              <w:szCs w:val="24"/>
            </w:rPr>
          </w:pPr>
          <w:hyperlink w:anchor="_Toc165373063" w:history="1">
            <w:r w:rsidR="00184E9D" w:rsidRPr="007D4E53">
              <w:rPr>
                <w:rStyle w:val="Hyperlink"/>
                <w:rFonts w:ascii="Times New Roman" w:hAnsi="Times New Roman" w:cs="Times New Roman"/>
                <w:b/>
                <w:bCs/>
                <w:noProof/>
              </w:rPr>
              <w:t>3.</w:t>
            </w:r>
            <w:r w:rsidR="00184E9D">
              <w:rPr>
                <w:rFonts w:eastAsiaTheme="minorEastAsia"/>
                <w:noProof/>
                <w:sz w:val="24"/>
                <w:szCs w:val="24"/>
              </w:rPr>
              <w:tab/>
            </w:r>
            <w:r w:rsidR="00184E9D" w:rsidRPr="007D4E53">
              <w:rPr>
                <w:rStyle w:val="Hyperlink"/>
                <w:rFonts w:ascii="Times New Roman" w:hAnsi="Times New Roman" w:cs="Times New Roman"/>
                <w:b/>
                <w:bCs/>
                <w:noProof/>
              </w:rPr>
              <w:t>Database</w:t>
            </w:r>
            <w:r w:rsidR="00184E9D">
              <w:rPr>
                <w:noProof/>
                <w:webHidden/>
              </w:rPr>
              <w:tab/>
            </w:r>
            <w:r w:rsidR="00184E9D">
              <w:rPr>
                <w:noProof/>
                <w:webHidden/>
              </w:rPr>
              <w:fldChar w:fldCharType="begin"/>
            </w:r>
            <w:r w:rsidR="00184E9D">
              <w:rPr>
                <w:noProof/>
                <w:webHidden/>
              </w:rPr>
              <w:instrText xml:space="preserve"> PAGEREF _Toc165373063 \h </w:instrText>
            </w:r>
            <w:r w:rsidR="00184E9D">
              <w:rPr>
                <w:noProof/>
                <w:webHidden/>
              </w:rPr>
            </w:r>
            <w:r w:rsidR="00184E9D">
              <w:rPr>
                <w:noProof/>
                <w:webHidden/>
              </w:rPr>
              <w:fldChar w:fldCharType="separate"/>
            </w:r>
            <w:r w:rsidR="00184E9D">
              <w:rPr>
                <w:noProof/>
                <w:webHidden/>
              </w:rPr>
              <w:t>6</w:t>
            </w:r>
            <w:r w:rsidR="00184E9D">
              <w:rPr>
                <w:noProof/>
                <w:webHidden/>
              </w:rPr>
              <w:fldChar w:fldCharType="end"/>
            </w:r>
          </w:hyperlink>
        </w:p>
        <w:p w14:paraId="3C0CF12F" w14:textId="080227E7" w:rsidR="00184E9D" w:rsidRDefault="00000000">
          <w:pPr>
            <w:pStyle w:val="TOC1"/>
            <w:rPr>
              <w:rFonts w:eastAsiaTheme="minorEastAsia"/>
              <w:noProof/>
              <w:sz w:val="24"/>
              <w:szCs w:val="24"/>
            </w:rPr>
          </w:pPr>
          <w:hyperlink w:anchor="_Toc165373064" w:history="1">
            <w:r w:rsidR="00184E9D" w:rsidRPr="007D4E53">
              <w:rPr>
                <w:rStyle w:val="Hyperlink"/>
                <w:rFonts w:ascii="Times New Roman" w:hAnsi="Times New Roman" w:cs="Times New Roman"/>
                <w:b/>
                <w:bCs/>
                <w:noProof/>
              </w:rPr>
              <w:t>VI.</w:t>
            </w:r>
            <w:r w:rsidR="00184E9D">
              <w:rPr>
                <w:rFonts w:eastAsiaTheme="minorEastAsia"/>
                <w:noProof/>
                <w:sz w:val="24"/>
                <w:szCs w:val="24"/>
              </w:rPr>
              <w:tab/>
            </w:r>
            <w:r w:rsidR="00184E9D" w:rsidRPr="007D4E53">
              <w:rPr>
                <w:rStyle w:val="Hyperlink"/>
                <w:rFonts w:ascii="Times New Roman" w:hAnsi="Times New Roman" w:cs="Times New Roman"/>
                <w:b/>
                <w:bCs/>
                <w:noProof/>
              </w:rPr>
              <w:t>Future Enhancements:</w:t>
            </w:r>
            <w:r w:rsidR="00184E9D">
              <w:rPr>
                <w:noProof/>
                <w:webHidden/>
              </w:rPr>
              <w:tab/>
            </w:r>
            <w:r w:rsidR="00184E9D">
              <w:rPr>
                <w:noProof/>
                <w:webHidden/>
              </w:rPr>
              <w:fldChar w:fldCharType="begin"/>
            </w:r>
            <w:r w:rsidR="00184E9D">
              <w:rPr>
                <w:noProof/>
                <w:webHidden/>
              </w:rPr>
              <w:instrText xml:space="preserve"> PAGEREF _Toc165373064 \h </w:instrText>
            </w:r>
            <w:r w:rsidR="00184E9D">
              <w:rPr>
                <w:noProof/>
                <w:webHidden/>
              </w:rPr>
            </w:r>
            <w:r w:rsidR="00184E9D">
              <w:rPr>
                <w:noProof/>
                <w:webHidden/>
              </w:rPr>
              <w:fldChar w:fldCharType="separate"/>
            </w:r>
            <w:r w:rsidR="00184E9D">
              <w:rPr>
                <w:noProof/>
                <w:webHidden/>
              </w:rPr>
              <w:t>6</w:t>
            </w:r>
            <w:r w:rsidR="00184E9D">
              <w:rPr>
                <w:noProof/>
                <w:webHidden/>
              </w:rPr>
              <w:fldChar w:fldCharType="end"/>
            </w:r>
          </w:hyperlink>
        </w:p>
        <w:p w14:paraId="578D7AE7" w14:textId="1A72B1DF" w:rsidR="00184E9D" w:rsidRDefault="00000000">
          <w:pPr>
            <w:pStyle w:val="TOC1"/>
            <w:rPr>
              <w:rFonts w:eastAsiaTheme="minorEastAsia"/>
              <w:noProof/>
              <w:sz w:val="24"/>
              <w:szCs w:val="24"/>
            </w:rPr>
          </w:pPr>
          <w:hyperlink w:anchor="_Toc165373065" w:history="1">
            <w:r w:rsidR="00184E9D" w:rsidRPr="007D4E53">
              <w:rPr>
                <w:rStyle w:val="Hyperlink"/>
                <w:rFonts w:ascii="Times New Roman" w:hAnsi="Times New Roman" w:cs="Times New Roman"/>
                <w:b/>
                <w:bCs/>
                <w:noProof/>
              </w:rPr>
              <w:t>VII.</w:t>
            </w:r>
            <w:r w:rsidR="00184E9D">
              <w:rPr>
                <w:rFonts w:eastAsiaTheme="minorEastAsia"/>
                <w:noProof/>
                <w:sz w:val="24"/>
                <w:szCs w:val="24"/>
              </w:rPr>
              <w:tab/>
            </w:r>
            <w:r w:rsidR="00184E9D" w:rsidRPr="007D4E53">
              <w:rPr>
                <w:rStyle w:val="Hyperlink"/>
                <w:rFonts w:ascii="Times New Roman" w:hAnsi="Times New Roman" w:cs="Times New Roman"/>
                <w:b/>
                <w:bCs/>
                <w:noProof/>
              </w:rPr>
              <w:t>Conclusion</w:t>
            </w:r>
            <w:r w:rsidR="00184E9D">
              <w:rPr>
                <w:noProof/>
                <w:webHidden/>
              </w:rPr>
              <w:tab/>
            </w:r>
            <w:r w:rsidR="00184E9D">
              <w:rPr>
                <w:noProof/>
                <w:webHidden/>
              </w:rPr>
              <w:fldChar w:fldCharType="begin"/>
            </w:r>
            <w:r w:rsidR="00184E9D">
              <w:rPr>
                <w:noProof/>
                <w:webHidden/>
              </w:rPr>
              <w:instrText xml:space="preserve"> PAGEREF _Toc165373065 \h </w:instrText>
            </w:r>
            <w:r w:rsidR="00184E9D">
              <w:rPr>
                <w:noProof/>
                <w:webHidden/>
              </w:rPr>
            </w:r>
            <w:r w:rsidR="00184E9D">
              <w:rPr>
                <w:noProof/>
                <w:webHidden/>
              </w:rPr>
              <w:fldChar w:fldCharType="separate"/>
            </w:r>
            <w:r w:rsidR="00184E9D">
              <w:rPr>
                <w:noProof/>
                <w:webHidden/>
              </w:rPr>
              <w:t>6</w:t>
            </w:r>
            <w:r w:rsidR="00184E9D">
              <w:rPr>
                <w:noProof/>
                <w:webHidden/>
              </w:rPr>
              <w:fldChar w:fldCharType="end"/>
            </w:r>
          </w:hyperlink>
        </w:p>
        <w:p w14:paraId="12101288" w14:textId="69B0E029" w:rsidR="001D3C60" w:rsidRPr="00F757E7" w:rsidRDefault="00387237" w:rsidP="004D10C4">
          <w:pPr>
            <w:spacing w:line="360" w:lineRule="auto"/>
            <w:jc w:val="both"/>
            <w:rPr>
              <w:rFonts w:ascii="Times New Roman" w:hAnsi="Times New Roman" w:cs="Times New Roman"/>
              <w:b/>
              <w:bCs/>
              <w:noProof/>
            </w:rPr>
          </w:pPr>
          <w:r w:rsidRPr="00F757E7">
            <w:rPr>
              <w:rFonts w:ascii="Times New Roman" w:hAnsi="Times New Roman" w:cs="Times New Roman"/>
              <w:b/>
              <w:bCs/>
              <w:noProof/>
            </w:rPr>
            <w:fldChar w:fldCharType="end"/>
          </w:r>
        </w:p>
      </w:sdtContent>
    </w:sdt>
    <w:p w14:paraId="04FBB00A" w14:textId="386ED1C1" w:rsidR="000531C9" w:rsidRPr="00F757E7" w:rsidRDefault="00387237" w:rsidP="004D10C4">
      <w:pPr>
        <w:spacing w:line="360" w:lineRule="auto"/>
        <w:jc w:val="both"/>
        <w:rPr>
          <w:rFonts w:ascii="Times New Roman" w:hAnsi="Times New Roman" w:cs="Times New Roman"/>
        </w:rPr>
      </w:pPr>
      <w:r w:rsidRPr="00F757E7">
        <w:rPr>
          <w:rFonts w:ascii="Times New Roman" w:hAnsi="Times New Roman" w:cs="Times New Roman"/>
        </w:rPr>
        <w:br w:type="page"/>
      </w:r>
    </w:p>
    <w:p w14:paraId="2A674847" w14:textId="65D1BA1F" w:rsidR="00387237" w:rsidRPr="00F757E7" w:rsidRDefault="000A15C2" w:rsidP="00F757E7">
      <w:pPr>
        <w:pStyle w:val="Heading1"/>
        <w:numPr>
          <w:ilvl w:val="0"/>
          <w:numId w:val="1"/>
        </w:numPr>
        <w:spacing w:line="240" w:lineRule="auto"/>
        <w:jc w:val="both"/>
        <w:rPr>
          <w:rFonts w:ascii="Times New Roman" w:hAnsi="Times New Roman" w:cs="Times New Roman"/>
          <w:b/>
          <w:bCs/>
          <w:color w:val="auto"/>
          <w:sz w:val="48"/>
          <w:szCs w:val="48"/>
        </w:rPr>
      </w:pPr>
      <w:bookmarkStart w:id="0" w:name="_Toc165373048"/>
      <w:r w:rsidRPr="00F757E7">
        <w:rPr>
          <w:rFonts w:ascii="Times New Roman" w:hAnsi="Times New Roman" w:cs="Times New Roman"/>
          <w:b/>
          <w:bCs/>
          <w:color w:val="auto"/>
          <w:sz w:val="48"/>
          <w:szCs w:val="48"/>
        </w:rPr>
        <w:lastRenderedPageBreak/>
        <w:t>Introduc</w:t>
      </w:r>
      <w:r w:rsidR="00F16C79" w:rsidRPr="00F757E7">
        <w:rPr>
          <w:rFonts w:ascii="Times New Roman" w:hAnsi="Times New Roman" w:cs="Times New Roman"/>
          <w:b/>
          <w:bCs/>
          <w:color w:val="auto"/>
          <w:sz w:val="48"/>
          <w:szCs w:val="48"/>
        </w:rPr>
        <w:t>t</w:t>
      </w:r>
      <w:r w:rsidRPr="00F757E7">
        <w:rPr>
          <w:rFonts w:ascii="Times New Roman" w:hAnsi="Times New Roman" w:cs="Times New Roman"/>
          <w:b/>
          <w:bCs/>
          <w:color w:val="auto"/>
          <w:sz w:val="48"/>
          <w:szCs w:val="48"/>
        </w:rPr>
        <w:t>ion</w:t>
      </w:r>
      <w:bookmarkEnd w:id="0"/>
    </w:p>
    <w:p w14:paraId="0B87A6D8" w14:textId="77777777" w:rsidR="00864C9C" w:rsidRPr="00F757E7" w:rsidRDefault="00864C9C" w:rsidP="00F757E7">
      <w:pPr>
        <w:jc w:val="both"/>
        <w:rPr>
          <w:rFonts w:ascii="Times New Roman" w:hAnsi="Times New Roman" w:cs="Times New Roman"/>
        </w:rPr>
      </w:pPr>
    </w:p>
    <w:p w14:paraId="5C551FA6" w14:textId="77777777" w:rsidR="00864C9C" w:rsidRPr="00F757E7" w:rsidRDefault="003261A5" w:rsidP="00F757E7">
      <w:pPr>
        <w:jc w:val="both"/>
        <w:rPr>
          <w:rFonts w:ascii="Times New Roman" w:hAnsi="Times New Roman" w:cs="Times New Roman"/>
        </w:rPr>
      </w:pPr>
      <w:r w:rsidRPr="00F757E7">
        <w:rPr>
          <w:rFonts w:ascii="Times New Roman" w:hAnsi="Times New Roman" w:cs="Times New Roman"/>
          <w:sz w:val="24"/>
          <w:szCs w:val="24"/>
        </w:rPr>
        <w:t>Expense Tracker is a robust financial management system designed to empower users to effectively track, manage, and analyze their expenses and incomes. It provides a comprehensive set of features to streamline financial tasks, enhance budgeting practices, and promote better financial decision-making.</w:t>
      </w:r>
      <w:r w:rsidR="00864C9C" w:rsidRPr="00F757E7">
        <w:rPr>
          <w:rFonts w:ascii="Times New Roman" w:hAnsi="Times New Roman" w:cs="Times New Roman"/>
          <w:sz w:val="24"/>
          <w:szCs w:val="24"/>
        </w:rPr>
        <w:t xml:space="preserve"> </w:t>
      </w:r>
      <w:r w:rsidR="00864C9C" w:rsidRPr="00F757E7">
        <w:rPr>
          <w:rFonts w:ascii="Times New Roman" w:hAnsi="Times New Roman" w:cs="Times New Roman"/>
        </w:rPr>
        <w:t>This document offers an in-depth analysis of the source code structure and key components of the application.</w:t>
      </w:r>
    </w:p>
    <w:p w14:paraId="788C376B" w14:textId="3924054C" w:rsidR="003261A5" w:rsidRPr="00F757E7" w:rsidRDefault="003261A5" w:rsidP="00F757E7">
      <w:pPr>
        <w:pStyle w:val="Heading1"/>
        <w:numPr>
          <w:ilvl w:val="0"/>
          <w:numId w:val="1"/>
        </w:numPr>
        <w:spacing w:line="240" w:lineRule="auto"/>
        <w:jc w:val="both"/>
        <w:rPr>
          <w:rFonts w:ascii="Times New Roman" w:hAnsi="Times New Roman" w:cs="Times New Roman"/>
          <w:b/>
          <w:bCs/>
          <w:color w:val="auto"/>
          <w:sz w:val="48"/>
          <w:szCs w:val="48"/>
        </w:rPr>
      </w:pPr>
      <w:bookmarkStart w:id="1" w:name="_Toc165373049"/>
      <w:r w:rsidRPr="00F757E7">
        <w:rPr>
          <w:rFonts w:ascii="Times New Roman" w:hAnsi="Times New Roman" w:cs="Times New Roman"/>
          <w:b/>
          <w:bCs/>
          <w:color w:val="auto"/>
          <w:sz w:val="48"/>
          <w:szCs w:val="48"/>
        </w:rPr>
        <w:t>Objectives</w:t>
      </w:r>
      <w:bookmarkEnd w:id="1"/>
    </w:p>
    <w:p w14:paraId="06308086" w14:textId="77777777" w:rsidR="003261A5" w:rsidRPr="00F757E7" w:rsidRDefault="003261A5" w:rsidP="00F757E7">
      <w:pPr>
        <w:spacing w:line="240" w:lineRule="auto"/>
        <w:jc w:val="both"/>
        <w:rPr>
          <w:rFonts w:ascii="Times New Roman" w:hAnsi="Times New Roman" w:cs="Times New Roman"/>
        </w:rPr>
      </w:pPr>
    </w:p>
    <w:p w14:paraId="363704AC" w14:textId="7D2EE47C" w:rsidR="003261A5" w:rsidRPr="00F757E7" w:rsidRDefault="003261A5" w:rsidP="00F757E7">
      <w:pPr>
        <w:pStyle w:val="ListParagraph"/>
        <w:numPr>
          <w:ilvl w:val="0"/>
          <w:numId w:val="49"/>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Offer users a centralized platform to monitor their financial activities.</w:t>
      </w:r>
    </w:p>
    <w:p w14:paraId="77BB1D9D" w14:textId="2AEF2145" w:rsidR="003261A5" w:rsidRPr="00F757E7" w:rsidRDefault="003261A5" w:rsidP="00F757E7">
      <w:pPr>
        <w:pStyle w:val="ListParagraph"/>
        <w:numPr>
          <w:ilvl w:val="0"/>
          <w:numId w:val="49"/>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Facilitate the categorization and tracking of expenses and incomes.</w:t>
      </w:r>
    </w:p>
    <w:p w14:paraId="606BF5C9" w14:textId="423921B5" w:rsidR="003261A5" w:rsidRPr="00F757E7" w:rsidRDefault="003261A5" w:rsidP="00F757E7">
      <w:pPr>
        <w:pStyle w:val="ListParagraph"/>
        <w:numPr>
          <w:ilvl w:val="0"/>
          <w:numId w:val="49"/>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Provide insightful visualizations and reports for better financial understanding.</w:t>
      </w:r>
    </w:p>
    <w:p w14:paraId="28C113A3" w14:textId="3055F3BB" w:rsidR="003261A5" w:rsidRPr="00F757E7" w:rsidRDefault="003261A5" w:rsidP="00F757E7">
      <w:pPr>
        <w:pStyle w:val="ListParagraph"/>
        <w:numPr>
          <w:ilvl w:val="0"/>
          <w:numId w:val="49"/>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Enable seamless collaboration and expense sharing among groups.</w:t>
      </w:r>
    </w:p>
    <w:p w14:paraId="121B121C" w14:textId="3EACEF5A" w:rsidR="003261A5" w:rsidRPr="00F757E7" w:rsidRDefault="003261A5" w:rsidP="00F757E7">
      <w:pPr>
        <w:pStyle w:val="ListParagraph"/>
        <w:numPr>
          <w:ilvl w:val="0"/>
          <w:numId w:val="49"/>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Ensure data security, privacy, and user authentication.</w:t>
      </w:r>
    </w:p>
    <w:p w14:paraId="1405C2A7" w14:textId="12B0AF69" w:rsidR="003261A5" w:rsidRPr="00F757E7" w:rsidRDefault="003261A5" w:rsidP="00F757E7">
      <w:pPr>
        <w:pStyle w:val="Heading1"/>
        <w:numPr>
          <w:ilvl w:val="0"/>
          <w:numId w:val="1"/>
        </w:numPr>
        <w:spacing w:line="240" w:lineRule="auto"/>
        <w:jc w:val="both"/>
        <w:rPr>
          <w:rFonts w:ascii="Times New Roman" w:hAnsi="Times New Roman" w:cs="Times New Roman"/>
          <w:b/>
          <w:bCs/>
          <w:color w:val="auto"/>
          <w:sz w:val="48"/>
          <w:szCs w:val="48"/>
        </w:rPr>
      </w:pPr>
      <w:bookmarkStart w:id="2" w:name="_Toc165373050"/>
      <w:r w:rsidRPr="00F757E7">
        <w:rPr>
          <w:rFonts w:ascii="Times New Roman" w:hAnsi="Times New Roman" w:cs="Times New Roman"/>
          <w:b/>
          <w:bCs/>
          <w:color w:val="auto"/>
          <w:sz w:val="48"/>
          <w:szCs w:val="48"/>
        </w:rPr>
        <w:t>Features</w:t>
      </w:r>
      <w:bookmarkEnd w:id="2"/>
    </w:p>
    <w:p w14:paraId="3C09363E" w14:textId="77777777" w:rsidR="003261A5" w:rsidRPr="00F757E7" w:rsidRDefault="003261A5" w:rsidP="00F757E7">
      <w:pPr>
        <w:spacing w:line="240" w:lineRule="auto"/>
        <w:jc w:val="both"/>
        <w:rPr>
          <w:rFonts w:ascii="Times New Roman" w:hAnsi="Times New Roman" w:cs="Times New Roman"/>
          <w:sz w:val="24"/>
          <w:szCs w:val="24"/>
        </w:rPr>
      </w:pPr>
    </w:p>
    <w:p w14:paraId="4872BD7E" w14:textId="10DF8042" w:rsidR="003261A5" w:rsidRPr="00F757E7" w:rsidRDefault="003261A5" w:rsidP="00F757E7">
      <w:p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User Management:</w:t>
      </w:r>
    </w:p>
    <w:p w14:paraId="74DC63DC" w14:textId="4A043498" w:rsidR="003261A5" w:rsidRPr="00F757E7" w:rsidRDefault="003261A5" w:rsidP="00F757E7">
      <w:pPr>
        <w:pStyle w:val="ListParagraph"/>
        <w:numPr>
          <w:ilvl w:val="0"/>
          <w:numId w:val="50"/>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Secure user registration and login functionality.</w:t>
      </w:r>
    </w:p>
    <w:p w14:paraId="45EFEE00" w14:textId="43978DA2" w:rsidR="003261A5" w:rsidRPr="00F757E7" w:rsidRDefault="003261A5" w:rsidP="00F757E7">
      <w:pPr>
        <w:pStyle w:val="ListParagraph"/>
        <w:numPr>
          <w:ilvl w:val="0"/>
          <w:numId w:val="50"/>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Authentication and authorization mechanisms to protect user data.</w:t>
      </w:r>
    </w:p>
    <w:p w14:paraId="7581B8A3" w14:textId="1279935B" w:rsidR="003261A5" w:rsidRPr="00F757E7" w:rsidRDefault="003261A5" w:rsidP="00F757E7">
      <w:p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Dashboard Interaction:</w:t>
      </w:r>
    </w:p>
    <w:p w14:paraId="0C953430" w14:textId="4C160694" w:rsidR="003261A5" w:rsidRPr="00F757E7" w:rsidRDefault="003261A5" w:rsidP="00F757E7">
      <w:pPr>
        <w:pStyle w:val="ListParagraph"/>
        <w:numPr>
          <w:ilvl w:val="0"/>
          <w:numId w:val="51"/>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Interactive dashboard with visual representations of expenses, incomes, and budgetary allocations.</w:t>
      </w:r>
    </w:p>
    <w:p w14:paraId="52FFC95D" w14:textId="2612F0CA" w:rsidR="003261A5" w:rsidRPr="00F757E7" w:rsidRDefault="003261A5" w:rsidP="00F757E7">
      <w:pPr>
        <w:pStyle w:val="ListParagraph"/>
        <w:numPr>
          <w:ilvl w:val="0"/>
          <w:numId w:val="51"/>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Overview of group transactions and individual financial summaries.</w:t>
      </w:r>
    </w:p>
    <w:p w14:paraId="663A89F1" w14:textId="3BD4AD8C" w:rsidR="003261A5" w:rsidRPr="00F757E7" w:rsidRDefault="003261A5" w:rsidP="00F757E7">
      <w:p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Category Management:</w:t>
      </w:r>
    </w:p>
    <w:p w14:paraId="6ECAD962" w14:textId="0C92FE38" w:rsidR="003261A5" w:rsidRPr="00F757E7" w:rsidRDefault="003261A5" w:rsidP="00F757E7">
      <w:pPr>
        <w:pStyle w:val="ListParagraph"/>
        <w:numPr>
          <w:ilvl w:val="0"/>
          <w:numId w:val="52"/>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Creation, editing, and deletion of customizable expense categories.</w:t>
      </w:r>
    </w:p>
    <w:p w14:paraId="770287F3" w14:textId="7C963748" w:rsidR="003261A5" w:rsidRPr="00F757E7" w:rsidRDefault="003261A5" w:rsidP="00F757E7">
      <w:pPr>
        <w:pStyle w:val="ListParagraph"/>
        <w:numPr>
          <w:ilvl w:val="0"/>
          <w:numId w:val="52"/>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Organization of expenses into structured categories for better tracking.</w:t>
      </w:r>
    </w:p>
    <w:p w14:paraId="561D27F8" w14:textId="23356CF3" w:rsidR="003261A5" w:rsidRPr="00F757E7" w:rsidRDefault="003261A5" w:rsidP="00F757E7">
      <w:p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Budget Management:</w:t>
      </w:r>
    </w:p>
    <w:p w14:paraId="379335E7" w14:textId="74F3999F" w:rsidR="003261A5" w:rsidRPr="00F757E7" w:rsidRDefault="003261A5" w:rsidP="00F757E7">
      <w:pPr>
        <w:pStyle w:val="ListParagraph"/>
        <w:numPr>
          <w:ilvl w:val="0"/>
          <w:numId w:val="53"/>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Setting and monitoring of personalized budgets for expense categories.</w:t>
      </w:r>
    </w:p>
    <w:p w14:paraId="2587AC78" w14:textId="6A13607D" w:rsidR="003261A5" w:rsidRPr="00F757E7" w:rsidRDefault="003261A5" w:rsidP="00F757E7">
      <w:pPr>
        <w:pStyle w:val="ListParagraph"/>
        <w:numPr>
          <w:ilvl w:val="0"/>
          <w:numId w:val="53"/>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Notifications and alerts for budget thresholds and overspending.</w:t>
      </w:r>
    </w:p>
    <w:p w14:paraId="7E6E011F" w14:textId="359B7FDA" w:rsidR="003261A5" w:rsidRPr="00F757E7" w:rsidRDefault="003261A5" w:rsidP="00F757E7">
      <w:p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Transaction Management:</w:t>
      </w:r>
    </w:p>
    <w:p w14:paraId="5D2E0622" w14:textId="5CFC234F" w:rsidR="003261A5" w:rsidRPr="00F757E7" w:rsidRDefault="003261A5" w:rsidP="00F757E7">
      <w:pPr>
        <w:pStyle w:val="ListParagraph"/>
        <w:numPr>
          <w:ilvl w:val="0"/>
          <w:numId w:val="54"/>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Creation, editing, and deletion of individual transactions with detailed information.</w:t>
      </w:r>
    </w:p>
    <w:p w14:paraId="49AE3A91" w14:textId="62F95FF1" w:rsidR="003261A5" w:rsidRPr="00F757E7" w:rsidRDefault="003261A5" w:rsidP="00F757E7">
      <w:pPr>
        <w:pStyle w:val="ListParagraph"/>
        <w:numPr>
          <w:ilvl w:val="0"/>
          <w:numId w:val="54"/>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Transaction history and filtering options for better visibility.</w:t>
      </w:r>
    </w:p>
    <w:p w14:paraId="57B099DC" w14:textId="23555A2E" w:rsidR="003261A5" w:rsidRPr="00F757E7" w:rsidRDefault="003261A5" w:rsidP="00F757E7">
      <w:p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Group Management:</w:t>
      </w:r>
    </w:p>
    <w:p w14:paraId="2D0B6BEF" w14:textId="45653500" w:rsidR="003261A5" w:rsidRPr="00F757E7" w:rsidRDefault="003261A5" w:rsidP="00F757E7">
      <w:pPr>
        <w:pStyle w:val="ListParagraph"/>
        <w:numPr>
          <w:ilvl w:val="0"/>
          <w:numId w:val="55"/>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lastRenderedPageBreak/>
        <w:t>Establishment and management of groups for collaborative expense tracking.</w:t>
      </w:r>
    </w:p>
    <w:p w14:paraId="2A386F97" w14:textId="16CDB9F8" w:rsidR="003261A5" w:rsidRPr="00F757E7" w:rsidRDefault="003261A5" w:rsidP="00F757E7">
      <w:pPr>
        <w:pStyle w:val="ListParagraph"/>
        <w:numPr>
          <w:ilvl w:val="0"/>
          <w:numId w:val="55"/>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Group-specific transaction tracking and settlement functionalities.</w:t>
      </w:r>
    </w:p>
    <w:p w14:paraId="59F93366" w14:textId="0846D25C" w:rsidR="003261A5" w:rsidRPr="00F757E7" w:rsidRDefault="003261A5" w:rsidP="00F757E7">
      <w:p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Group Transaction Management:</w:t>
      </w:r>
    </w:p>
    <w:p w14:paraId="4835B55C" w14:textId="56547453" w:rsidR="003261A5" w:rsidRPr="00F757E7" w:rsidRDefault="003261A5" w:rsidP="00F757E7">
      <w:pPr>
        <w:pStyle w:val="ListParagraph"/>
        <w:numPr>
          <w:ilvl w:val="0"/>
          <w:numId w:val="56"/>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Creation of group transactions with multiple participants and expense splitting.</w:t>
      </w:r>
    </w:p>
    <w:p w14:paraId="4F7B5413" w14:textId="63145078" w:rsidR="003261A5" w:rsidRPr="00F757E7" w:rsidRDefault="003261A5" w:rsidP="00F757E7">
      <w:pPr>
        <w:pStyle w:val="ListParagraph"/>
        <w:numPr>
          <w:ilvl w:val="0"/>
          <w:numId w:val="56"/>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Real-time updates on group transaction settlements and contributions.</w:t>
      </w:r>
    </w:p>
    <w:p w14:paraId="684F6418" w14:textId="47F1C54F" w:rsidR="003261A5" w:rsidRPr="00F757E7" w:rsidRDefault="003261A5" w:rsidP="00F757E7">
      <w:pPr>
        <w:pStyle w:val="Heading1"/>
        <w:numPr>
          <w:ilvl w:val="0"/>
          <w:numId w:val="1"/>
        </w:numPr>
        <w:spacing w:line="240" w:lineRule="auto"/>
        <w:jc w:val="both"/>
        <w:rPr>
          <w:rFonts w:ascii="Times New Roman" w:hAnsi="Times New Roman" w:cs="Times New Roman"/>
          <w:b/>
          <w:bCs/>
          <w:color w:val="auto"/>
          <w:sz w:val="48"/>
          <w:szCs w:val="48"/>
        </w:rPr>
      </w:pPr>
      <w:bookmarkStart w:id="3" w:name="_Toc165373051"/>
      <w:r w:rsidRPr="00F757E7">
        <w:rPr>
          <w:rFonts w:ascii="Times New Roman" w:hAnsi="Times New Roman" w:cs="Times New Roman"/>
          <w:b/>
          <w:bCs/>
          <w:color w:val="auto"/>
          <w:sz w:val="48"/>
          <w:szCs w:val="48"/>
        </w:rPr>
        <w:t>Technology Stack</w:t>
      </w:r>
      <w:bookmarkEnd w:id="3"/>
    </w:p>
    <w:p w14:paraId="2C1EAF67" w14:textId="303BBD64" w:rsidR="003261A5" w:rsidRPr="00F757E7" w:rsidRDefault="003261A5" w:rsidP="00F757E7">
      <w:p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 xml:space="preserve"> </w:t>
      </w:r>
    </w:p>
    <w:p w14:paraId="48BFDD1C" w14:textId="005A87F7" w:rsidR="003261A5" w:rsidRPr="00F757E7" w:rsidRDefault="003261A5" w:rsidP="00F757E7">
      <w:pPr>
        <w:pStyle w:val="ListParagraph"/>
        <w:numPr>
          <w:ilvl w:val="0"/>
          <w:numId w:val="57"/>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Frontend: HTML5, CSS3, JavaScript, React.js</w:t>
      </w:r>
    </w:p>
    <w:p w14:paraId="039266B3" w14:textId="6874A975" w:rsidR="003261A5" w:rsidRPr="00F757E7" w:rsidRDefault="003261A5" w:rsidP="00F757E7">
      <w:pPr>
        <w:pStyle w:val="ListParagraph"/>
        <w:numPr>
          <w:ilvl w:val="0"/>
          <w:numId w:val="57"/>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 xml:space="preserve">Backend: Node.js, Express.js, </w:t>
      </w:r>
      <w:ins w:id="4" w:author="Aradhana Sharma" w:date="2024-04-30T14:48:00Z" w16du:dateUtc="2024-04-30T19:48:00Z">
        <w:r w:rsidR="000504FB">
          <w:rPr>
            <w:rFonts w:ascii="Times New Roman" w:hAnsi="Times New Roman" w:cs="Times New Roman"/>
            <w:sz w:val="24"/>
            <w:szCs w:val="24"/>
          </w:rPr>
          <w:t>MySQL.</w:t>
        </w:r>
      </w:ins>
      <w:del w:id="5" w:author="Aradhana Sharma" w:date="2024-04-30T14:48:00Z" w16du:dateUtc="2024-04-30T19:48:00Z">
        <w:r w:rsidRPr="00F757E7" w:rsidDel="000504FB">
          <w:rPr>
            <w:rFonts w:ascii="Times New Roman" w:hAnsi="Times New Roman" w:cs="Times New Roman"/>
            <w:sz w:val="24"/>
            <w:szCs w:val="24"/>
          </w:rPr>
          <w:delText>MongoDB</w:delText>
        </w:r>
      </w:del>
    </w:p>
    <w:p w14:paraId="227A873E" w14:textId="3E76195B" w:rsidR="003261A5" w:rsidRPr="00F757E7" w:rsidRDefault="003261A5" w:rsidP="00F757E7">
      <w:pPr>
        <w:pStyle w:val="ListParagraph"/>
        <w:numPr>
          <w:ilvl w:val="0"/>
          <w:numId w:val="57"/>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Authentication: JWT (JSON Web Tokens) for secure user authentication</w:t>
      </w:r>
    </w:p>
    <w:p w14:paraId="51A3216D" w14:textId="20F9C52C" w:rsidR="003261A5" w:rsidRPr="00F757E7" w:rsidRDefault="003261A5" w:rsidP="00F757E7">
      <w:pPr>
        <w:pStyle w:val="ListParagraph"/>
        <w:numPr>
          <w:ilvl w:val="0"/>
          <w:numId w:val="57"/>
        </w:num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 xml:space="preserve">Visualization: </w:t>
      </w:r>
      <w:del w:id="6" w:author="Aradhana Sharma" w:date="2024-04-30T14:48:00Z" w16du:dateUtc="2024-04-30T19:48:00Z">
        <w:r w:rsidRPr="00F757E7" w:rsidDel="000504FB">
          <w:rPr>
            <w:rFonts w:ascii="Times New Roman" w:hAnsi="Times New Roman" w:cs="Times New Roman"/>
            <w:sz w:val="24"/>
            <w:szCs w:val="24"/>
          </w:rPr>
          <w:delText>Chart.js or D3.</w:delText>
        </w:r>
      </w:del>
      <w:del w:id="7" w:author="Aradhana Sharma" w:date="2024-04-30T14:49:00Z" w16du:dateUtc="2024-04-30T19:49:00Z">
        <w:r w:rsidRPr="00F757E7" w:rsidDel="000504FB">
          <w:rPr>
            <w:rFonts w:ascii="Times New Roman" w:hAnsi="Times New Roman" w:cs="Times New Roman"/>
            <w:sz w:val="24"/>
            <w:szCs w:val="24"/>
          </w:rPr>
          <w:delText>js</w:delText>
        </w:r>
      </w:del>
      <w:ins w:id="8" w:author="Aradhana Sharma" w:date="2024-04-30T14:49:00Z" w16du:dateUtc="2024-04-30T19:49:00Z">
        <w:r w:rsidR="000504FB">
          <w:rPr>
            <w:rFonts w:ascii="Times New Roman" w:hAnsi="Times New Roman" w:cs="Times New Roman"/>
            <w:sz w:val="24"/>
            <w:szCs w:val="24"/>
          </w:rPr>
          <w:t>recharts</w:t>
        </w:r>
      </w:ins>
      <w:r w:rsidRPr="00F757E7">
        <w:rPr>
          <w:rFonts w:ascii="Times New Roman" w:hAnsi="Times New Roman" w:cs="Times New Roman"/>
          <w:sz w:val="24"/>
          <w:szCs w:val="24"/>
        </w:rPr>
        <w:t xml:space="preserve"> for interactive data visualization</w:t>
      </w:r>
    </w:p>
    <w:p w14:paraId="6FE2C9EF" w14:textId="68BB94DD" w:rsidR="003261A5" w:rsidRPr="00F757E7" w:rsidRDefault="003261A5" w:rsidP="00F757E7">
      <w:pPr>
        <w:pStyle w:val="Heading1"/>
        <w:numPr>
          <w:ilvl w:val="0"/>
          <w:numId w:val="1"/>
        </w:numPr>
        <w:spacing w:line="240" w:lineRule="auto"/>
        <w:jc w:val="both"/>
        <w:rPr>
          <w:rFonts w:ascii="Times New Roman" w:hAnsi="Times New Roman" w:cs="Times New Roman"/>
          <w:b/>
          <w:bCs/>
          <w:color w:val="auto"/>
          <w:sz w:val="48"/>
          <w:szCs w:val="48"/>
        </w:rPr>
      </w:pPr>
      <w:bookmarkStart w:id="9" w:name="_Toc165373052"/>
      <w:r w:rsidRPr="00F757E7">
        <w:rPr>
          <w:rFonts w:ascii="Times New Roman" w:hAnsi="Times New Roman" w:cs="Times New Roman"/>
          <w:b/>
          <w:bCs/>
          <w:color w:val="auto"/>
          <w:sz w:val="48"/>
          <w:szCs w:val="48"/>
        </w:rPr>
        <w:t>Source Code Summary</w:t>
      </w:r>
      <w:bookmarkEnd w:id="9"/>
    </w:p>
    <w:p w14:paraId="767DEB7A" w14:textId="77777777" w:rsidR="00F66546" w:rsidRPr="00F757E7" w:rsidRDefault="00F66546" w:rsidP="00F757E7">
      <w:pPr>
        <w:jc w:val="both"/>
        <w:rPr>
          <w:rFonts w:ascii="Times New Roman" w:hAnsi="Times New Roman" w:cs="Times New Roman"/>
        </w:rPr>
      </w:pPr>
    </w:p>
    <w:p w14:paraId="42855079" w14:textId="3F55973F" w:rsidR="00864C9C" w:rsidRPr="00F757E7" w:rsidRDefault="00864C9C" w:rsidP="00F757E7">
      <w:pPr>
        <w:pStyle w:val="Heading2"/>
        <w:rPr>
          <w:rFonts w:ascii="Times New Roman" w:hAnsi="Times New Roman" w:cs="Times New Roman"/>
          <w:b/>
          <w:bCs/>
          <w:color w:val="auto"/>
          <w:sz w:val="24"/>
          <w:szCs w:val="24"/>
        </w:rPr>
      </w:pPr>
      <w:bookmarkStart w:id="10" w:name="_Toc165373053"/>
      <w:r w:rsidRPr="00F757E7">
        <w:rPr>
          <w:rFonts w:ascii="Times New Roman" w:hAnsi="Times New Roman" w:cs="Times New Roman"/>
          <w:b/>
          <w:bCs/>
          <w:color w:val="auto"/>
          <w:sz w:val="24"/>
          <w:szCs w:val="24"/>
        </w:rPr>
        <w:t>Program Units and Modules</w:t>
      </w:r>
      <w:bookmarkEnd w:id="10"/>
    </w:p>
    <w:p w14:paraId="0F6CFDA3" w14:textId="4034BA77" w:rsidR="00864C9C" w:rsidRPr="00F757E7" w:rsidRDefault="00864C9C" w:rsidP="00F757E7">
      <w:pPr>
        <w:pStyle w:val="Heading2"/>
        <w:numPr>
          <w:ilvl w:val="0"/>
          <w:numId w:val="70"/>
        </w:numPr>
        <w:rPr>
          <w:rFonts w:ascii="Times New Roman" w:hAnsi="Times New Roman" w:cs="Times New Roman"/>
          <w:b/>
          <w:bCs/>
          <w:color w:val="auto"/>
          <w:sz w:val="24"/>
          <w:szCs w:val="24"/>
        </w:rPr>
      </w:pPr>
      <w:bookmarkStart w:id="11" w:name="_Toc165373054"/>
      <w:r w:rsidRPr="00F757E7">
        <w:rPr>
          <w:rFonts w:ascii="Times New Roman" w:hAnsi="Times New Roman" w:cs="Times New Roman"/>
          <w:b/>
          <w:bCs/>
          <w:color w:val="auto"/>
          <w:sz w:val="24"/>
          <w:szCs w:val="24"/>
        </w:rPr>
        <w:t>Front End</w:t>
      </w:r>
      <w:bookmarkEnd w:id="11"/>
    </w:p>
    <w:p w14:paraId="53603EB6" w14:textId="3ABEF9BA" w:rsidR="00864C9C" w:rsidRPr="00F757E7" w:rsidRDefault="00864C9C" w:rsidP="00F757E7">
      <w:pPr>
        <w:pStyle w:val="Heading3"/>
        <w:numPr>
          <w:ilvl w:val="0"/>
          <w:numId w:val="71"/>
        </w:numPr>
        <w:rPr>
          <w:rFonts w:ascii="Times New Roman" w:hAnsi="Times New Roman" w:cs="Times New Roman"/>
          <w:color w:val="auto"/>
        </w:rPr>
      </w:pPr>
      <w:bookmarkStart w:id="12" w:name="_Toc165373055"/>
      <w:r w:rsidRPr="00F757E7">
        <w:rPr>
          <w:rFonts w:ascii="Times New Roman" w:hAnsi="Times New Roman" w:cs="Times New Roman"/>
          <w:color w:val="auto"/>
        </w:rPr>
        <w:t>React Components:</w:t>
      </w:r>
      <w:bookmarkEnd w:id="12"/>
    </w:p>
    <w:p w14:paraId="2E52A043" w14:textId="13BE0F90" w:rsidR="00864C9C" w:rsidRPr="00F757E7" w:rsidRDefault="00864C9C" w:rsidP="00F757E7">
      <w:pPr>
        <w:pStyle w:val="ListParagraph"/>
        <w:numPr>
          <w:ilvl w:val="0"/>
          <w:numId w:val="63"/>
        </w:numPr>
        <w:jc w:val="both"/>
        <w:rPr>
          <w:rFonts w:ascii="Times New Roman" w:hAnsi="Times New Roman" w:cs="Times New Roman"/>
          <w:sz w:val="24"/>
          <w:szCs w:val="24"/>
        </w:rPr>
      </w:pPr>
      <w:r w:rsidRPr="00F757E7">
        <w:rPr>
          <w:rFonts w:ascii="Times New Roman" w:hAnsi="Times New Roman" w:cs="Times New Roman"/>
          <w:sz w:val="24"/>
          <w:szCs w:val="24"/>
        </w:rPr>
        <w:t>BudgetForm: Manages budget-related operations, allowing users to create, update, and display budgets. It facilitates budget planning and tracking within the application.</w:t>
      </w:r>
    </w:p>
    <w:p w14:paraId="32DB0381" w14:textId="1C6E3613" w:rsidR="00864C9C" w:rsidRPr="00F757E7" w:rsidRDefault="00864C9C" w:rsidP="00F757E7">
      <w:pPr>
        <w:pStyle w:val="ListParagraph"/>
        <w:numPr>
          <w:ilvl w:val="0"/>
          <w:numId w:val="63"/>
        </w:numPr>
        <w:jc w:val="both"/>
        <w:rPr>
          <w:rFonts w:ascii="Times New Roman" w:hAnsi="Times New Roman" w:cs="Times New Roman"/>
          <w:sz w:val="24"/>
          <w:szCs w:val="24"/>
        </w:rPr>
      </w:pPr>
      <w:proofErr w:type="spellStart"/>
      <w:r w:rsidRPr="00F757E7">
        <w:rPr>
          <w:rFonts w:ascii="Times New Roman" w:hAnsi="Times New Roman" w:cs="Times New Roman"/>
          <w:sz w:val="24"/>
          <w:szCs w:val="24"/>
        </w:rPr>
        <w:t>CategoryForm</w:t>
      </w:r>
      <w:proofErr w:type="spellEnd"/>
      <w:r w:rsidRPr="00F757E7">
        <w:rPr>
          <w:rFonts w:ascii="Times New Roman" w:hAnsi="Times New Roman" w:cs="Times New Roman"/>
          <w:sz w:val="24"/>
          <w:szCs w:val="24"/>
        </w:rPr>
        <w:t>: Handles category management, enabling users to create, edit, and delete expense categories. This component enhances expense organization and classification.</w:t>
      </w:r>
    </w:p>
    <w:p w14:paraId="17224B8D" w14:textId="23692F00" w:rsidR="00864C9C" w:rsidRPr="00F757E7" w:rsidRDefault="00864C9C" w:rsidP="00F757E7">
      <w:pPr>
        <w:pStyle w:val="ListParagraph"/>
        <w:numPr>
          <w:ilvl w:val="0"/>
          <w:numId w:val="63"/>
        </w:numPr>
        <w:jc w:val="both"/>
        <w:rPr>
          <w:rFonts w:ascii="Times New Roman" w:hAnsi="Times New Roman" w:cs="Times New Roman"/>
          <w:sz w:val="24"/>
          <w:szCs w:val="24"/>
        </w:rPr>
      </w:pPr>
      <w:proofErr w:type="spellStart"/>
      <w:r w:rsidRPr="00F757E7">
        <w:rPr>
          <w:rFonts w:ascii="Times New Roman" w:hAnsi="Times New Roman" w:cs="Times New Roman"/>
          <w:sz w:val="24"/>
          <w:szCs w:val="24"/>
        </w:rPr>
        <w:t>GroupForm</w:t>
      </w:r>
      <w:proofErr w:type="spellEnd"/>
      <w:r w:rsidRPr="00F757E7">
        <w:rPr>
          <w:rFonts w:ascii="Times New Roman" w:hAnsi="Times New Roman" w:cs="Times New Roman"/>
          <w:sz w:val="24"/>
          <w:szCs w:val="24"/>
        </w:rPr>
        <w:t>: Manages group creation, editing, and deletion, facilitating collaborative expense tracking for shared expenses among group members.</w:t>
      </w:r>
    </w:p>
    <w:p w14:paraId="19B911FA" w14:textId="40437000" w:rsidR="00864C9C" w:rsidRPr="00F757E7" w:rsidRDefault="00864C9C" w:rsidP="00F757E7">
      <w:pPr>
        <w:pStyle w:val="ListParagraph"/>
        <w:numPr>
          <w:ilvl w:val="0"/>
          <w:numId w:val="63"/>
        </w:numPr>
        <w:jc w:val="both"/>
        <w:rPr>
          <w:rFonts w:ascii="Times New Roman" w:hAnsi="Times New Roman" w:cs="Times New Roman"/>
          <w:sz w:val="24"/>
          <w:szCs w:val="24"/>
        </w:rPr>
      </w:pPr>
      <w:proofErr w:type="spellStart"/>
      <w:r w:rsidRPr="00F757E7">
        <w:rPr>
          <w:rFonts w:ascii="Times New Roman" w:hAnsi="Times New Roman" w:cs="Times New Roman"/>
          <w:sz w:val="24"/>
          <w:szCs w:val="24"/>
        </w:rPr>
        <w:t>GroupTransactionForm</w:t>
      </w:r>
      <w:proofErr w:type="spellEnd"/>
      <w:r w:rsidRPr="00F757E7">
        <w:rPr>
          <w:rFonts w:ascii="Times New Roman" w:hAnsi="Times New Roman" w:cs="Times New Roman"/>
          <w:sz w:val="24"/>
          <w:szCs w:val="24"/>
        </w:rPr>
        <w:t>: Handles group transaction creation and management, allowing users to record and manage expenses associated with group activities or shared expenditures.</w:t>
      </w:r>
    </w:p>
    <w:p w14:paraId="6BF36EAC" w14:textId="4F9B9AE4" w:rsidR="00864C9C" w:rsidRPr="00F757E7" w:rsidRDefault="00864C9C" w:rsidP="00F757E7">
      <w:pPr>
        <w:pStyle w:val="ListParagraph"/>
        <w:numPr>
          <w:ilvl w:val="0"/>
          <w:numId w:val="63"/>
        </w:numPr>
        <w:jc w:val="both"/>
        <w:rPr>
          <w:rFonts w:ascii="Times New Roman" w:hAnsi="Times New Roman" w:cs="Times New Roman"/>
          <w:sz w:val="24"/>
          <w:szCs w:val="24"/>
        </w:rPr>
      </w:pPr>
      <w:r w:rsidRPr="00F757E7">
        <w:rPr>
          <w:rFonts w:ascii="Times New Roman" w:hAnsi="Times New Roman" w:cs="Times New Roman"/>
          <w:sz w:val="24"/>
          <w:szCs w:val="24"/>
        </w:rPr>
        <w:t>Reporting: Provides reporting and visualization functionality, including dashboards and charts. It offers insights into spending patterns, trends, and budget performance through graphical representations.</w:t>
      </w:r>
    </w:p>
    <w:p w14:paraId="74E9A7EE" w14:textId="61F51208" w:rsidR="00864C9C" w:rsidRPr="00F757E7" w:rsidRDefault="00864C9C" w:rsidP="00F757E7">
      <w:pPr>
        <w:pStyle w:val="ListParagraph"/>
        <w:numPr>
          <w:ilvl w:val="0"/>
          <w:numId w:val="63"/>
        </w:numPr>
        <w:jc w:val="both"/>
        <w:rPr>
          <w:rFonts w:ascii="Times New Roman" w:hAnsi="Times New Roman" w:cs="Times New Roman"/>
          <w:sz w:val="24"/>
          <w:szCs w:val="24"/>
        </w:rPr>
      </w:pPr>
      <w:proofErr w:type="spellStart"/>
      <w:r w:rsidRPr="00F757E7">
        <w:rPr>
          <w:rFonts w:ascii="Times New Roman" w:hAnsi="Times New Roman" w:cs="Times New Roman"/>
          <w:sz w:val="24"/>
          <w:szCs w:val="24"/>
        </w:rPr>
        <w:t>TransactionForm</w:t>
      </w:r>
      <w:proofErr w:type="spellEnd"/>
      <w:r w:rsidRPr="00F757E7">
        <w:rPr>
          <w:rFonts w:ascii="Times New Roman" w:hAnsi="Times New Roman" w:cs="Times New Roman"/>
          <w:sz w:val="24"/>
          <w:szCs w:val="24"/>
        </w:rPr>
        <w:t>: Manages individual user transactions, including creation, editing, and deletion. This component serves as the primary interface for recording and managing personal expenses.</w:t>
      </w:r>
    </w:p>
    <w:p w14:paraId="42DC4195" w14:textId="02BAE6CF" w:rsidR="00864C9C" w:rsidRDefault="00864C9C" w:rsidP="00F757E7">
      <w:pPr>
        <w:pStyle w:val="ListParagraph"/>
        <w:numPr>
          <w:ilvl w:val="0"/>
          <w:numId w:val="63"/>
        </w:numPr>
        <w:jc w:val="both"/>
        <w:rPr>
          <w:ins w:id="13" w:author="Aradhana Sharma" w:date="2024-04-30T15:24:00Z" w16du:dateUtc="2024-04-30T20:24:00Z"/>
          <w:rFonts w:ascii="Times New Roman" w:hAnsi="Times New Roman" w:cs="Times New Roman"/>
          <w:sz w:val="24"/>
          <w:szCs w:val="24"/>
        </w:rPr>
      </w:pPr>
      <w:proofErr w:type="spellStart"/>
      <w:r w:rsidRPr="00F757E7">
        <w:rPr>
          <w:rFonts w:ascii="Times New Roman" w:hAnsi="Times New Roman" w:cs="Times New Roman"/>
          <w:sz w:val="24"/>
          <w:szCs w:val="24"/>
        </w:rPr>
        <w:t>UserForm</w:t>
      </w:r>
      <w:proofErr w:type="spellEnd"/>
      <w:r w:rsidRPr="00F757E7">
        <w:rPr>
          <w:rFonts w:ascii="Times New Roman" w:hAnsi="Times New Roman" w:cs="Times New Roman"/>
          <w:sz w:val="24"/>
          <w:szCs w:val="24"/>
        </w:rPr>
        <w:t>: Handles user account management, authentication, and authorization. It facilitates user registration, login, profile management, and access control within the application.</w:t>
      </w:r>
    </w:p>
    <w:p w14:paraId="0799F371" w14:textId="77777777" w:rsidR="001E3B1A" w:rsidRPr="001E3B1A" w:rsidRDefault="001E3B1A" w:rsidP="001E3B1A">
      <w:pPr>
        <w:pStyle w:val="ListParagraph"/>
        <w:numPr>
          <w:ilvl w:val="0"/>
          <w:numId w:val="63"/>
        </w:numPr>
        <w:jc w:val="both"/>
        <w:rPr>
          <w:ins w:id="14" w:author="Aradhana Sharma" w:date="2024-04-30T15:24:00Z" w16du:dateUtc="2024-04-30T20:24:00Z"/>
          <w:rFonts w:ascii="Times New Roman" w:hAnsi="Times New Roman" w:cs="Times New Roman"/>
          <w:sz w:val="24"/>
          <w:szCs w:val="24"/>
        </w:rPr>
      </w:pPr>
      <w:ins w:id="15" w:author="Aradhana Sharma" w:date="2024-04-30T15:24:00Z" w16du:dateUtc="2024-04-30T20:24:00Z">
        <w:r w:rsidRPr="001E3B1A">
          <w:rPr>
            <w:rFonts w:ascii="Times New Roman" w:hAnsi="Times New Roman" w:cs="Times New Roman"/>
            <w:sz w:val="24"/>
            <w:szCs w:val="24"/>
          </w:rPr>
          <w:t>Table Components:</w:t>
        </w:r>
      </w:ins>
    </w:p>
    <w:p w14:paraId="381CD898" w14:textId="77777777" w:rsidR="001E3B1A" w:rsidRPr="001E3B1A" w:rsidRDefault="001E3B1A" w:rsidP="001E3B1A">
      <w:pPr>
        <w:pStyle w:val="ListParagraph"/>
        <w:numPr>
          <w:ilvl w:val="0"/>
          <w:numId w:val="63"/>
        </w:numPr>
        <w:jc w:val="both"/>
        <w:rPr>
          <w:ins w:id="16" w:author="Aradhana Sharma" w:date="2024-04-30T15:24:00Z" w16du:dateUtc="2024-04-30T20:24:00Z"/>
          <w:rFonts w:ascii="Times New Roman" w:hAnsi="Times New Roman" w:cs="Times New Roman"/>
          <w:sz w:val="24"/>
          <w:szCs w:val="24"/>
        </w:rPr>
      </w:pPr>
      <w:proofErr w:type="spellStart"/>
      <w:ins w:id="17" w:author="Aradhana Sharma" w:date="2024-04-30T15:24:00Z" w16du:dateUtc="2024-04-30T20:24:00Z">
        <w:r w:rsidRPr="001E3B1A">
          <w:rPr>
            <w:rFonts w:ascii="Times New Roman" w:hAnsi="Times New Roman" w:cs="Times New Roman"/>
            <w:sz w:val="24"/>
            <w:szCs w:val="24"/>
          </w:rPr>
          <w:t>ExpenseTable</w:t>
        </w:r>
        <w:proofErr w:type="spellEnd"/>
        <w:r w:rsidRPr="001E3B1A">
          <w:rPr>
            <w:rFonts w:ascii="Times New Roman" w:hAnsi="Times New Roman" w:cs="Times New Roman"/>
            <w:sz w:val="24"/>
            <w:szCs w:val="24"/>
          </w:rPr>
          <w:t>: A custom component that displays expense data in a tabular format, providing functionalities for rendering, formatting, and managing the data.</w:t>
        </w:r>
      </w:ins>
    </w:p>
    <w:p w14:paraId="3B8D97BA" w14:textId="06BC618C" w:rsidR="001E3B1A" w:rsidRPr="001E3B1A" w:rsidRDefault="001E3B1A" w:rsidP="001E3B1A">
      <w:pPr>
        <w:pStyle w:val="ListParagraph"/>
        <w:numPr>
          <w:ilvl w:val="0"/>
          <w:numId w:val="63"/>
        </w:numPr>
        <w:jc w:val="both"/>
        <w:rPr>
          <w:rFonts w:ascii="Times New Roman" w:hAnsi="Times New Roman" w:cs="Times New Roman"/>
          <w:sz w:val="24"/>
          <w:szCs w:val="24"/>
          <w:rPrChange w:id="18" w:author="Aradhana Sharma" w:date="2024-04-30T15:24:00Z" w16du:dateUtc="2024-04-30T20:24:00Z">
            <w:rPr/>
          </w:rPrChange>
        </w:rPr>
      </w:pPr>
      <w:proofErr w:type="spellStart"/>
      <w:ins w:id="19" w:author="Aradhana Sharma" w:date="2024-04-30T15:24:00Z" w16du:dateUtc="2024-04-30T20:24:00Z">
        <w:r w:rsidRPr="001E3B1A">
          <w:rPr>
            <w:rFonts w:ascii="Times New Roman" w:hAnsi="Times New Roman" w:cs="Times New Roman"/>
            <w:sz w:val="24"/>
            <w:szCs w:val="24"/>
          </w:rPr>
          <w:lastRenderedPageBreak/>
          <w:t>ExpenseTableModel</w:t>
        </w:r>
        <w:proofErr w:type="spellEnd"/>
        <w:r w:rsidRPr="001E3B1A">
          <w:rPr>
            <w:rFonts w:ascii="Times New Roman" w:hAnsi="Times New Roman" w:cs="Times New Roman"/>
            <w:sz w:val="24"/>
            <w:szCs w:val="24"/>
          </w:rPr>
          <w:t xml:space="preserve">: A custom table model that manages the data displayed in the </w:t>
        </w:r>
        <w:proofErr w:type="spellStart"/>
        <w:r w:rsidRPr="001E3B1A">
          <w:rPr>
            <w:rFonts w:ascii="Times New Roman" w:hAnsi="Times New Roman" w:cs="Times New Roman"/>
            <w:sz w:val="24"/>
            <w:szCs w:val="24"/>
          </w:rPr>
          <w:t>ExpenseTable</w:t>
        </w:r>
        <w:proofErr w:type="spellEnd"/>
        <w:r w:rsidRPr="001E3B1A">
          <w:rPr>
            <w:rFonts w:ascii="Times New Roman" w:hAnsi="Times New Roman" w:cs="Times New Roman"/>
            <w:sz w:val="24"/>
            <w:szCs w:val="24"/>
          </w:rPr>
          <w:t xml:space="preserve"> component, handling retrieval and manipulation of expense data for the table.</w:t>
        </w:r>
      </w:ins>
    </w:p>
    <w:p w14:paraId="4A345686" w14:textId="6799BD83" w:rsidR="00864C9C" w:rsidRPr="00F757E7" w:rsidRDefault="00864C9C" w:rsidP="00F757E7">
      <w:pPr>
        <w:pStyle w:val="Heading3"/>
        <w:numPr>
          <w:ilvl w:val="0"/>
          <w:numId w:val="71"/>
        </w:numPr>
        <w:rPr>
          <w:rFonts w:ascii="Times New Roman" w:hAnsi="Times New Roman" w:cs="Times New Roman"/>
          <w:color w:val="auto"/>
        </w:rPr>
      </w:pPr>
      <w:bookmarkStart w:id="20" w:name="_Toc165373056"/>
      <w:r w:rsidRPr="00F757E7">
        <w:rPr>
          <w:rFonts w:ascii="Times New Roman" w:hAnsi="Times New Roman" w:cs="Times New Roman"/>
          <w:color w:val="auto"/>
        </w:rPr>
        <w:t>Third-Party Modules:</w:t>
      </w:r>
      <w:bookmarkEnd w:id="20"/>
    </w:p>
    <w:p w14:paraId="54E82B78" w14:textId="59B92CEF" w:rsidR="00864C9C" w:rsidRPr="00F757E7" w:rsidRDefault="00864C9C" w:rsidP="00F757E7">
      <w:pPr>
        <w:pStyle w:val="ListParagraph"/>
        <w:numPr>
          <w:ilvl w:val="0"/>
          <w:numId w:val="65"/>
        </w:numPr>
        <w:jc w:val="both"/>
        <w:rPr>
          <w:rFonts w:ascii="Times New Roman" w:hAnsi="Times New Roman" w:cs="Times New Roman"/>
          <w:sz w:val="24"/>
          <w:szCs w:val="24"/>
        </w:rPr>
      </w:pPr>
      <w:r w:rsidRPr="00F757E7">
        <w:rPr>
          <w:rFonts w:ascii="Times New Roman" w:hAnsi="Times New Roman" w:cs="Times New Roman"/>
          <w:sz w:val="24"/>
          <w:szCs w:val="24"/>
        </w:rPr>
        <w:t>bootstrap: A popular CSS framework used for UI styling, ensuring consistency and responsiveness across different devices and screen sizes.</w:t>
      </w:r>
    </w:p>
    <w:p w14:paraId="69D87DCC" w14:textId="3D717506" w:rsidR="00864C9C" w:rsidRPr="00F757E7" w:rsidRDefault="00864C9C" w:rsidP="00F757E7">
      <w:pPr>
        <w:pStyle w:val="ListParagraph"/>
        <w:numPr>
          <w:ilvl w:val="0"/>
          <w:numId w:val="65"/>
        </w:numPr>
        <w:jc w:val="both"/>
        <w:rPr>
          <w:rFonts w:ascii="Times New Roman" w:hAnsi="Times New Roman" w:cs="Times New Roman"/>
          <w:sz w:val="24"/>
          <w:szCs w:val="24"/>
        </w:rPr>
      </w:pPr>
      <w:r w:rsidRPr="00F757E7">
        <w:rPr>
          <w:rFonts w:ascii="Times New Roman" w:hAnsi="Times New Roman" w:cs="Times New Roman"/>
          <w:sz w:val="24"/>
          <w:szCs w:val="24"/>
        </w:rPr>
        <w:t>react-</w:t>
      </w:r>
      <w:proofErr w:type="spellStart"/>
      <w:r w:rsidRPr="00F757E7">
        <w:rPr>
          <w:rFonts w:ascii="Times New Roman" w:hAnsi="Times New Roman" w:cs="Times New Roman"/>
          <w:sz w:val="24"/>
          <w:szCs w:val="24"/>
        </w:rPr>
        <w:t>dom</w:t>
      </w:r>
      <w:proofErr w:type="spellEnd"/>
      <w:r w:rsidRPr="00F757E7">
        <w:rPr>
          <w:rFonts w:ascii="Times New Roman" w:hAnsi="Times New Roman" w:cs="Times New Roman"/>
          <w:sz w:val="24"/>
          <w:szCs w:val="24"/>
        </w:rPr>
        <w:t>: Enables the rendering of React components on the Document Object Model (DOM), facilitating dynamic updates and interactive user interfaces.</w:t>
      </w:r>
    </w:p>
    <w:p w14:paraId="315EE7D5" w14:textId="5FA9BFCB" w:rsidR="00864C9C" w:rsidRPr="00F757E7" w:rsidRDefault="00864C9C" w:rsidP="00F757E7">
      <w:pPr>
        <w:pStyle w:val="ListParagraph"/>
        <w:numPr>
          <w:ilvl w:val="0"/>
          <w:numId w:val="65"/>
        </w:numPr>
        <w:jc w:val="both"/>
        <w:rPr>
          <w:rFonts w:ascii="Times New Roman" w:hAnsi="Times New Roman" w:cs="Times New Roman"/>
          <w:sz w:val="24"/>
          <w:szCs w:val="24"/>
        </w:rPr>
      </w:pPr>
      <w:r w:rsidRPr="00F757E7">
        <w:rPr>
          <w:rFonts w:ascii="Times New Roman" w:hAnsi="Times New Roman" w:cs="Times New Roman"/>
          <w:sz w:val="24"/>
          <w:szCs w:val="24"/>
        </w:rPr>
        <w:t>recharts: A charting library for React that allows the creation of interactive and customizable charts and visualizations. It enhances the reporting capabilities of the application with rich data visualization features.</w:t>
      </w:r>
    </w:p>
    <w:p w14:paraId="4A1E631D" w14:textId="1ADDDBE4" w:rsidR="00864C9C" w:rsidRPr="00F757E7" w:rsidRDefault="00864C9C" w:rsidP="00F757E7">
      <w:pPr>
        <w:pStyle w:val="Heading2"/>
        <w:numPr>
          <w:ilvl w:val="0"/>
          <w:numId w:val="70"/>
        </w:numPr>
        <w:rPr>
          <w:rFonts w:ascii="Times New Roman" w:hAnsi="Times New Roman" w:cs="Times New Roman"/>
          <w:b/>
          <w:bCs/>
          <w:color w:val="auto"/>
          <w:sz w:val="24"/>
          <w:szCs w:val="24"/>
        </w:rPr>
      </w:pPr>
      <w:bookmarkStart w:id="21" w:name="_Toc165373057"/>
      <w:r w:rsidRPr="00F757E7">
        <w:rPr>
          <w:rFonts w:ascii="Times New Roman" w:hAnsi="Times New Roman" w:cs="Times New Roman"/>
          <w:b/>
          <w:bCs/>
          <w:color w:val="auto"/>
          <w:sz w:val="24"/>
          <w:szCs w:val="24"/>
        </w:rPr>
        <w:t>Back End</w:t>
      </w:r>
      <w:bookmarkEnd w:id="21"/>
    </w:p>
    <w:p w14:paraId="7CA1EF11" w14:textId="1D33CD24" w:rsidR="00864C9C" w:rsidRPr="00F757E7" w:rsidRDefault="00864C9C" w:rsidP="00F757E7">
      <w:pPr>
        <w:pStyle w:val="Heading3"/>
        <w:numPr>
          <w:ilvl w:val="0"/>
          <w:numId w:val="71"/>
        </w:numPr>
        <w:rPr>
          <w:rFonts w:ascii="Times New Roman" w:hAnsi="Times New Roman" w:cs="Times New Roman"/>
          <w:color w:val="auto"/>
        </w:rPr>
      </w:pPr>
      <w:bookmarkStart w:id="22" w:name="_Toc165373058"/>
      <w:r w:rsidRPr="00F757E7">
        <w:rPr>
          <w:rFonts w:ascii="Times New Roman" w:hAnsi="Times New Roman" w:cs="Times New Roman"/>
          <w:color w:val="auto"/>
        </w:rPr>
        <w:t>Routers:</w:t>
      </w:r>
      <w:bookmarkEnd w:id="22"/>
    </w:p>
    <w:p w14:paraId="6B5D6A64" w14:textId="37D6C968" w:rsidR="00864C9C" w:rsidRPr="00F757E7" w:rsidRDefault="00864C9C" w:rsidP="00F757E7">
      <w:pPr>
        <w:pStyle w:val="ListParagraph"/>
        <w:numPr>
          <w:ilvl w:val="0"/>
          <w:numId w:val="64"/>
        </w:numPr>
        <w:jc w:val="both"/>
        <w:rPr>
          <w:rFonts w:ascii="Times New Roman" w:hAnsi="Times New Roman" w:cs="Times New Roman"/>
          <w:sz w:val="24"/>
          <w:szCs w:val="24"/>
        </w:rPr>
      </w:pPr>
      <w:r w:rsidRPr="00F757E7">
        <w:rPr>
          <w:rFonts w:ascii="Times New Roman" w:hAnsi="Times New Roman" w:cs="Times New Roman"/>
          <w:sz w:val="24"/>
          <w:szCs w:val="24"/>
        </w:rPr>
        <w:t>user.js: Manages user-related routes and endpoints, handling operations such as user registration, authentication, and profile management.</w:t>
      </w:r>
    </w:p>
    <w:p w14:paraId="79C76B0C" w14:textId="2707E26B" w:rsidR="00864C9C" w:rsidRPr="00F757E7" w:rsidRDefault="00864C9C" w:rsidP="00F757E7">
      <w:pPr>
        <w:pStyle w:val="ListParagraph"/>
        <w:numPr>
          <w:ilvl w:val="0"/>
          <w:numId w:val="64"/>
        </w:numPr>
        <w:jc w:val="both"/>
        <w:rPr>
          <w:rFonts w:ascii="Times New Roman" w:hAnsi="Times New Roman" w:cs="Times New Roman"/>
          <w:sz w:val="24"/>
          <w:szCs w:val="24"/>
        </w:rPr>
      </w:pPr>
      <w:r w:rsidRPr="00F757E7">
        <w:rPr>
          <w:rFonts w:ascii="Times New Roman" w:hAnsi="Times New Roman" w:cs="Times New Roman"/>
          <w:sz w:val="24"/>
          <w:szCs w:val="24"/>
        </w:rPr>
        <w:t>transaction.js: Handles transaction-related routes and endpoints, including CRUD operations for individual user transactions.</w:t>
      </w:r>
    </w:p>
    <w:p w14:paraId="72629AC6" w14:textId="65BBFF8F" w:rsidR="00864C9C" w:rsidRPr="00F757E7" w:rsidRDefault="00864C9C" w:rsidP="00F757E7">
      <w:pPr>
        <w:pStyle w:val="ListParagraph"/>
        <w:numPr>
          <w:ilvl w:val="0"/>
          <w:numId w:val="64"/>
        </w:numPr>
        <w:jc w:val="both"/>
        <w:rPr>
          <w:rFonts w:ascii="Times New Roman" w:hAnsi="Times New Roman" w:cs="Times New Roman"/>
          <w:sz w:val="24"/>
          <w:szCs w:val="24"/>
        </w:rPr>
      </w:pPr>
      <w:r w:rsidRPr="00F757E7">
        <w:rPr>
          <w:rFonts w:ascii="Times New Roman" w:hAnsi="Times New Roman" w:cs="Times New Roman"/>
          <w:sz w:val="24"/>
          <w:szCs w:val="24"/>
        </w:rPr>
        <w:t>groupTransaction.js: Manages group transaction-related routes and endpoints, facilitating the recording and management of expenses within group activities.</w:t>
      </w:r>
    </w:p>
    <w:p w14:paraId="4BD8A207" w14:textId="4A4C35A8" w:rsidR="00864C9C" w:rsidRPr="00F757E7" w:rsidRDefault="00864C9C" w:rsidP="00F757E7">
      <w:pPr>
        <w:pStyle w:val="ListParagraph"/>
        <w:numPr>
          <w:ilvl w:val="0"/>
          <w:numId w:val="64"/>
        </w:numPr>
        <w:jc w:val="both"/>
        <w:rPr>
          <w:rFonts w:ascii="Times New Roman" w:hAnsi="Times New Roman" w:cs="Times New Roman"/>
          <w:sz w:val="24"/>
          <w:szCs w:val="24"/>
        </w:rPr>
      </w:pPr>
      <w:r w:rsidRPr="00F757E7">
        <w:rPr>
          <w:rFonts w:ascii="Times New Roman" w:hAnsi="Times New Roman" w:cs="Times New Roman"/>
          <w:sz w:val="24"/>
          <w:szCs w:val="24"/>
        </w:rPr>
        <w:t>category.js: Handles category-related routes and endpoints for managing expense categories within the application.</w:t>
      </w:r>
    </w:p>
    <w:p w14:paraId="50CCC95F" w14:textId="42CB5BEA" w:rsidR="00864C9C" w:rsidRPr="00F757E7" w:rsidRDefault="00864C9C" w:rsidP="00F757E7">
      <w:pPr>
        <w:pStyle w:val="ListParagraph"/>
        <w:numPr>
          <w:ilvl w:val="0"/>
          <w:numId w:val="64"/>
        </w:numPr>
        <w:jc w:val="both"/>
        <w:rPr>
          <w:rFonts w:ascii="Times New Roman" w:hAnsi="Times New Roman" w:cs="Times New Roman"/>
          <w:sz w:val="24"/>
          <w:szCs w:val="24"/>
        </w:rPr>
      </w:pPr>
      <w:r w:rsidRPr="00F757E7">
        <w:rPr>
          <w:rFonts w:ascii="Times New Roman" w:hAnsi="Times New Roman" w:cs="Times New Roman"/>
          <w:sz w:val="24"/>
          <w:szCs w:val="24"/>
        </w:rPr>
        <w:t>budget.js: Manages budget-related routes and endpoints, allowing users to create, update, and retrieve budget information.</w:t>
      </w:r>
    </w:p>
    <w:p w14:paraId="14BF96B4" w14:textId="10D18F8F" w:rsidR="00864C9C" w:rsidRPr="00F757E7" w:rsidRDefault="00864C9C" w:rsidP="00F757E7">
      <w:pPr>
        <w:pStyle w:val="Heading3"/>
        <w:numPr>
          <w:ilvl w:val="0"/>
          <w:numId w:val="71"/>
        </w:numPr>
        <w:rPr>
          <w:rFonts w:ascii="Times New Roman" w:hAnsi="Times New Roman" w:cs="Times New Roman"/>
          <w:color w:val="auto"/>
        </w:rPr>
      </w:pPr>
      <w:bookmarkStart w:id="23" w:name="_Toc165373059"/>
      <w:r w:rsidRPr="00F757E7">
        <w:rPr>
          <w:rFonts w:ascii="Times New Roman" w:hAnsi="Times New Roman" w:cs="Times New Roman"/>
          <w:color w:val="auto"/>
        </w:rPr>
        <w:t>Controllers:</w:t>
      </w:r>
      <w:bookmarkEnd w:id="23"/>
    </w:p>
    <w:p w14:paraId="150525D9" w14:textId="2F1E90EA" w:rsidR="00864C9C" w:rsidRPr="00F757E7" w:rsidRDefault="00864C9C" w:rsidP="00F757E7">
      <w:pPr>
        <w:pStyle w:val="ListParagraph"/>
        <w:numPr>
          <w:ilvl w:val="0"/>
          <w:numId w:val="66"/>
        </w:numPr>
        <w:jc w:val="both"/>
        <w:rPr>
          <w:rFonts w:ascii="Times New Roman" w:hAnsi="Times New Roman" w:cs="Times New Roman"/>
          <w:sz w:val="24"/>
          <w:szCs w:val="24"/>
        </w:rPr>
      </w:pPr>
      <w:r w:rsidRPr="00F757E7">
        <w:rPr>
          <w:rFonts w:ascii="Times New Roman" w:hAnsi="Times New Roman" w:cs="Times New Roman"/>
          <w:sz w:val="24"/>
          <w:szCs w:val="24"/>
        </w:rPr>
        <w:t>User: Implements user-related request handling, orchestrating interactions with the service layer for user management functionalities.</w:t>
      </w:r>
    </w:p>
    <w:p w14:paraId="0189C0FD" w14:textId="364ED555" w:rsidR="00864C9C" w:rsidRPr="00F757E7" w:rsidRDefault="00864C9C" w:rsidP="00F757E7">
      <w:pPr>
        <w:pStyle w:val="ListParagraph"/>
        <w:numPr>
          <w:ilvl w:val="0"/>
          <w:numId w:val="66"/>
        </w:numPr>
        <w:jc w:val="both"/>
        <w:rPr>
          <w:rFonts w:ascii="Times New Roman" w:hAnsi="Times New Roman" w:cs="Times New Roman"/>
          <w:sz w:val="24"/>
          <w:szCs w:val="24"/>
        </w:rPr>
      </w:pPr>
      <w:r w:rsidRPr="00F757E7">
        <w:rPr>
          <w:rFonts w:ascii="Times New Roman" w:hAnsi="Times New Roman" w:cs="Times New Roman"/>
          <w:sz w:val="24"/>
          <w:szCs w:val="24"/>
        </w:rPr>
        <w:t>Transaction: Orchestrates transaction-related operations, delegating tasks to the service layer for CRUD operations on individual user transactions.</w:t>
      </w:r>
    </w:p>
    <w:p w14:paraId="1CBD6482" w14:textId="2A64E2CA" w:rsidR="00864C9C" w:rsidRPr="00F757E7" w:rsidRDefault="00864C9C" w:rsidP="00F757E7">
      <w:pPr>
        <w:pStyle w:val="ListParagraph"/>
        <w:numPr>
          <w:ilvl w:val="0"/>
          <w:numId w:val="66"/>
        </w:numPr>
        <w:jc w:val="both"/>
        <w:rPr>
          <w:rFonts w:ascii="Times New Roman" w:hAnsi="Times New Roman" w:cs="Times New Roman"/>
          <w:sz w:val="24"/>
          <w:szCs w:val="24"/>
        </w:rPr>
      </w:pPr>
      <w:proofErr w:type="spellStart"/>
      <w:r w:rsidRPr="00F757E7">
        <w:rPr>
          <w:rFonts w:ascii="Times New Roman" w:hAnsi="Times New Roman" w:cs="Times New Roman"/>
          <w:sz w:val="24"/>
          <w:szCs w:val="24"/>
        </w:rPr>
        <w:t>GroupTransaction</w:t>
      </w:r>
      <w:proofErr w:type="spellEnd"/>
      <w:r w:rsidRPr="00F757E7">
        <w:rPr>
          <w:rFonts w:ascii="Times New Roman" w:hAnsi="Times New Roman" w:cs="Times New Roman"/>
          <w:sz w:val="24"/>
          <w:szCs w:val="24"/>
        </w:rPr>
        <w:t>: Manages group transaction-related operations, coordinating actions with the service layer to handle group expense recording and management.</w:t>
      </w:r>
    </w:p>
    <w:p w14:paraId="28C5845B" w14:textId="6E677F46" w:rsidR="00864C9C" w:rsidRPr="00F757E7" w:rsidRDefault="00864C9C" w:rsidP="00F757E7">
      <w:pPr>
        <w:pStyle w:val="ListParagraph"/>
        <w:numPr>
          <w:ilvl w:val="0"/>
          <w:numId w:val="66"/>
        </w:numPr>
        <w:jc w:val="both"/>
        <w:rPr>
          <w:rFonts w:ascii="Times New Roman" w:hAnsi="Times New Roman" w:cs="Times New Roman"/>
          <w:sz w:val="24"/>
          <w:szCs w:val="24"/>
        </w:rPr>
      </w:pPr>
      <w:r w:rsidRPr="00F757E7">
        <w:rPr>
          <w:rFonts w:ascii="Times New Roman" w:hAnsi="Times New Roman" w:cs="Times New Roman"/>
          <w:sz w:val="24"/>
          <w:szCs w:val="24"/>
        </w:rPr>
        <w:t>Category: Handles category-related operations, including CRUD operations for managing expense categories.</w:t>
      </w:r>
    </w:p>
    <w:p w14:paraId="3C734DB8" w14:textId="01108735" w:rsidR="00864C9C" w:rsidRPr="00F757E7" w:rsidRDefault="00864C9C" w:rsidP="00F757E7">
      <w:pPr>
        <w:pStyle w:val="ListParagraph"/>
        <w:numPr>
          <w:ilvl w:val="0"/>
          <w:numId w:val="66"/>
        </w:numPr>
        <w:jc w:val="both"/>
        <w:rPr>
          <w:rFonts w:ascii="Times New Roman" w:hAnsi="Times New Roman" w:cs="Times New Roman"/>
          <w:sz w:val="24"/>
          <w:szCs w:val="24"/>
        </w:rPr>
      </w:pPr>
      <w:r w:rsidRPr="00F757E7">
        <w:rPr>
          <w:rFonts w:ascii="Times New Roman" w:hAnsi="Times New Roman" w:cs="Times New Roman"/>
          <w:sz w:val="24"/>
          <w:szCs w:val="24"/>
        </w:rPr>
        <w:t>Budget: Orchestrates budget-related operations, interacting with the service layer to manage budget creation, updates, and retrieval.</w:t>
      </w:r>
    </w:p>
    <w:p w14:paraId="0248CBD6" w14:textId="5B1D33CC" w:rsidR="00864C9C" w:rsidRPr="00F757E7" w:rsidRDefault="00864C9C" w:rsidP="00F757E7">
      <w:pPr>
        <w:pStyle w:val="Heading3"/>
        <w:numPr>
          <w:ilvl w:val="0"/>
          <w:numId w:val="71"/>
        </w:numPr>
        <w:rPr>
          <w:rFonts w:ascii="Times New Roman" w:hAnsi="Times New Roman" w:cs="Times New Roman"/>
          <w:color w:val="auto"/>
        </w:rPr>
      </w:pPr>
      <w:bookmarkStart w:id="24" w:name="_Toc165373060"/>
      <w:r w:rsidRPr="00F757E7">
        <w:rPr>
          <w:rFonts w:ascii="Times New Roman" w:hAnsi="Times New Roman" w:cs="Times New Roman"/>
          <w:color w:val="auto"/>
        </w:rPr>
        <w:t>Repositories:</w:t>
      </w:r>
      <w:bookmarkEnd w:id="24"/>
    </w:p>
    <w:p w14:paraId="3DC078D4" w14:textId="1FE0372F" w:rsidR="00864C9C" w:rsidRPr="00F757E7" w:rsidRDefault="00864C9C" w:rsidP="00F757E7">
      <w:pPr>
        <w:pStyle w:val="ListParagraph"/>
        <w:numPr>
          <w:ilvl w:val="0"/>
          <w:numId w:val="67"/>
        </w:numPr>
        <w:jc w:val="both"/>
        <w:rPr>
          <w:rFonts w:ascii="Times New Roman" w:hAnsi="Times New Roman" w:cs="Times New Roman"/>
          <w:sz w:val="24"/>
          <w:szCs w:val="24"/>
        </w:rPr>
      </w:pPr>
      <w:r w:rsidRPr="00F757E7">
        <w:rPr>
          <w:rFonts w:ascii="Times New Roman" w:hAnsi="Times New Roman" w:cs="Times New Roman"/>
          <w:sz w:val="24"/>
          <w:szCs w:val="24"/>
        </w:rPr>
        <w:t>User</w:t>
      </w:r>
      <w:del w:id="25" w:author="Aradhana Sharma" w:date="2024-04-30T14:51:00Z" w16du:dateUtc="2024-04-30T19:51:00Z">
        <w:r w:rsidRPr="00F757E7" w:rsidDel="00875341">
          <w:rPr>
            <w:rFonts w:ascii="Times New Roman" w:hAnsi="Times New Roman" w:cs="Times New Roman"/>
            <w:sz w:val="24"/>
            <w:szCs w:val="24"/>
          </w:rPr>
          <w:delText>Repository</w:delText>
        </w:r>
      </w:del>
      <w:r w:rsidRPr="00F757E7">
        <w:rPr>
          <w:rFonts w:ascii="Times New Roman" w:hAnsi="Times New Roman" w:cs="Times New Roman"/>
          <w:sz w:val="24"/>
          <w:szCs w:val="24"/>
        </w:rPr>
        <w:t>: Implements data access and manipulation methods for user entities, including CRUD operations and user-specific queries.</w:t>
      </w:r>
    </w:p>
    <w:p w14:paraId="1BE83DAE" w14:textId="7396B450" w:rsidR="00864C9C" w:rsidRDefault="00864C9C" w:rsidP="00F757E7">
      <w:pPr>
        <w:pStyle w:val="ListParagraph"/>
        <w:numPr>
          <w:ilvl w:val="0"/>
          <w:numId w:val="67"/>
        </w:numPr>
        <w:jc w:val="both"/>
        <w:rPr>
          <w:ins w:id="26" w:author="Aradhana Sharma" w:date="2024-04-30T15:09:00Z" w16du:dateUtc="2024-04-30T20:09:00Z"/>
          <w:rFonts w:ascii="Times New Roman" w:hAnsi="Times New Roman" w:cs="Times New Roman"/>
          <w:sz w:val="24"/>
          <w:szCs w:val="24"/>
        </w:rPr>
      </w:pPr>
      <w:r w:rsidRPr="00F757E7">
        <w:rPr>
          <w:rFonts w:ascii="Times New Roman" w:hAnsi="Times New Roman" w:cs="Times New Roman"/>
          <w:sz w:val="24"/>
          <w:szCs w:val="24"/>
        </w:rPr>
        <w:t>Transaction</w:t>
      </w:r>
      <w:del w:id="27" w:author="Aradhana Sharma" w:date="2024-04-30T14:51:00Z" w16du:dateUtc="2024-04-30T19:51:00Z">
        <w:r w:rsidRPr="00F757E7" w:rsidDel="00875341">
          <w:rPr>
            <w:rFonts w:ascii="Times New Roman" w:hAnsi="Times New Roman" w:cs="Times New Roman"/>
            <w:sz w:val="24"/>
            <w:szCs w:val="24"/>
          </w:rPr>
          <w:delText>Repository</w:delText>
        </w:r>
      </w:del>
      <w:r w:rsidRPr="00F757E7">
        <w:rPr>
          <w:rFonts w:ascii="Times New Roman" w:hAnsi="Times New Roman" w:cs="Times New Roman"/>
          <w:sz w:val="24"/>
          <w:szCs w:val="24"/>
        </w:rPr>
        <w:t>: Facilitates database interactions for transaction entities, providing methods for storing, retrieving, and updating individual user transactions.</w:t>
      </w:r>
    </w:p>
    <w:p w14:paraId="6AA6F404" w14:textId="77A8902A" w:rsidR="00C3661F" w:rsidRPr="00F757E7" w:rsidRDefault="00C3661F" w:rsidP="00F757E7">
      <w:pPr>
        <w:pStyle w:val="ListParagraph"/>
        <w:numPr>
          <w:ilvl w:val="0"/>
          <w:numId w:val="67"/>
        </w:numPr>
        <w:jc w:val="both"/>
        <w:rPr>
          <w:rFonts w:ascii="Times New Roman" w:hAnsi="Times New Roman" w:cs="Times New Roman"/>
          <w:sz w:val="24"/>
          <w:szCs w:val="24"/>
        </w:rPr>
      </w:pPr>
      <w:ins w:id="28" w:author="Aradhana Sharma" w:date="2024-04-30T15:09:00Z" w16du:dateUtc="2024-04-30T20:09:00Z">
        <w:r>
          <w:rPr>
            <w:rFonts w:ascii="Times New Roman" w:hAnsi="Times New Roman" w:cs="Times New Roman"/>
            <w:sz w:val="24"/>
            <w:szCs w:val="24"/>
          </w:rPr>
          <w:t>Group:</w:t>
        </w:r>
      </w:ins>
      <w:ins w:id="29" w:author="Aradhana Sharma" w:date="2024-04-30T15:21:00Z" w16du:dateUtc="2024-04-30T20:21:00Z">
        <w:r w:rsidR="001948C9">
          <w:rPr>
            <w:rFonts w:ascii="Times New Roman" w:hAnsi="Times New Roman" w:cs="Times New Roman"/>
            <w:sz w:val="24"/>
            <w:szCs w:val="24"/>
          </w:rPr>
          <w:t xml:space="preserve"> </w:t>
        </w:r>
      </w:ins>
      <w:ins w:id="30" w:author="Aradhana Sharma" w:date="2024-04-30T15:22:00Z" w16du:dateUtc="2024-04-30T20:22:00Z">
        <w:r w:rsidR="001948C9" w:rsidRPr="001948C9">
          <w:rPr>
            <w:rFonts w:ascii="Times New Roman" w:hAnsi="Times New Roman" w:cs="Times New Roman"/>
            <w:sz w:val="24"/>
            <w:szCs w:val="24"/>
          </w:rPr>
          <w:t>Handles database interactions for group entities, offering methods for managing group data such as creation, retrieval, updating, and deletion.</w:t>
        </w:r>
      </w:ins>
    </w:p>
    <w:p w14:paraId="3792EC77" w14:textId="56C91C90" w:rsidR="00864C9C" w:rsidRPr="00F757E7" w:rsidRDefault="00864C9C" w:rsidP="00F757E7">
      <w:pPr>
        <w:pStyle w:val="ListParagraph"/>
        <w:numPr>
          <w:ilvl w:val="0"/>
          <w:numId w:val="67"/>
        </w:numPr>
        <w:jc w:val="both"/>
        <w:rPr>
          <w:rFonts w:ascii="Times New Roman" w:hAnsi="Times New Roman" w:cs="Times New Roman"/>
          <w:sz w:val="24"/>
          <w:szCs w:val="24"/>
        </w:rPr>
      </w:pPr>
      <w:proofErr w:type="spellStart"/>
      <w:r w:rsidRPr="00F757E7">
        <w:rPr>
          <w:rFonts w:ascii="Times New Roman" w:hAnsi="Times New Roman" w:cs="Times New Roman"/>
          <w:sz w:val="24"/>
          <w:szCs w:val="24"/>
        </w:rPr>
        <w:lastRenderedPageBreak/>
        <w:t>GroupTransaction</w:t>
      </w:r>
      <w:proofErr w:type="spellEnd"/>
      <w:del w:id="31" w:author="Aradhana Sharma" w:date="2024-04-30T14:51:00Z" w16du:dateUtc="2024-04-30T19:51:00Z">
        <w:r w:rsidRPr="00F757E7" w:rsidDel="00875341">
          <w:rPr>
            <w:rFonts w:ascii="Times New Roman" w:hAnsi="Times New Roman" w:cs="Times New Roman"/>
            <w:sz w:val="24"/>
            <w:szCs w:val="24"/>
          </w:rPr>
          <w:delText>Repository</w:delText>
        </w:r>
      </w:del>
      <w:r w:rsidRPr="00F757E7">
        <w:rPr>
          <w:rFonts w:ascii="Times New Roman" w:hAnsi="Times New Roman" w:cs="Times New Roman"/>
          <w:sz w:val="24"/>
          <w:szCs w:val="24"/>
        </w:rPr>
        <w:t>: Manages database operations for group transaction entities, including CRUD operations and queries related to group expenses.</w:t>
      </w:r>
    </w:p>
    <w:p w14:paraId="1A866A2C" w14:textId="0FB2283F" w:rsidR="00864C9C" w:rsidRPr="00F757E7" w:rsidRDefault="00864C9C" w:rsidP="00F757E7">
      <w:pPr>
        <w:pStyle w:val="ListParagraph"/>
        <w:numPr>
          <w:ilvl w:val="0"/>
          <w:numId w:val="67"/>
        </w:numPr>
        <w:jc w:val="both"/>
        <w:rPr>
          <w:rFonts w:ascii="Times New Roman" w:hAnsi="Times New Roman" w:cs="Times New Roman"/>
          <w:sz w:val="24"/>
          <w:szCs w:val="24"/>
        </w:rPr>
      </w:pPr>
      <w:r w:rsidRPr="00F757E7">
        <w:rPr>
          <w:rFonts w:ascii="Times New Roman" w:hAnsi="Times New Roman" w:cs="Times New Roman"/>
          <w:sz w:val="24"/>
          <w:szCs w:val="24"/>
        </w:rPr>
        <w:t>Category</w:t>
      </w:r>
      <w:del w:id="32" w:author="Aradhana Sharma" w:date="2024-04-30T14:51:00Z" w16du:dateUtc="2024-04-30T19:51:00Z">
        <w:r w:rsidRPr="00F757E7" w:rsidDel="00875341">
          <w:rPr>
            <w:rFonts w:ascii="Times New Roman" w:hAnsi="Times New Roman" w:cs="Times New Roman"/>
            <w:sz w:val="24"/>
            <w:szCs w:val="24"/>
          </w:rPr>
          <w:delText>Repository</w:delText>
        </w:r>
      </w:del>
      <w:r w:rsidRPr="00F757E7">
        <w:rPr>
          <w:rFonts w:ascii="Times New Roman" w:hAnsi="Times New Roman" w:cs="Times New Roman"/>
          <w:sz w:val="24"/>
          <w:szCs w:val="24"/>
        </w:rPr>
        <w:t>: Handles database interactions for expense category entities, offering methods for managing category data.</w:t>
      </w:r>
    </w:p>
    <w:p w14:paraId="31A3E4C4" w14:textId="1FD5B948" w:rsidR="00864C9C" w:rsidRPr="00F757E7" w:rsidRDefault="00864C9C" w:rsidP="00F757E7">
      <w:pPr>
        <w:pStyle w:val="ListParagraph"/>
        <w:numPr>
          <w:ilvl w:val="0"/>
          <w:numId w:val="67"/>
        </w:numPr>
        <w:jc w:val="both"/>
        <w:rPr>
          <w:rFonts w:ascii="Times New Roman" w:hAnsi="Times New Roman" w:cs="Times New Roman"/>
          <w:sz w:val="24"/>
          <w:szCs w:val="24"/>
        </w:rPr>
      </w:pPr>
      <w:r w:rsidRPr="00F757E7">
        <w:rPr>
          <w:rFonts w:ascii="Times New Roman" w:hAnsi="Times New Roman" w:cs="Times New Roman"/>
          <w:sz w:val="24"/>
          <w:szCs w:val="24"/>
        </w:rPr>
        <w:t>Budget</w:t>
      </w:r>
      <w:del w:id="33" w:author="Aradhana Sharma" w:date="2024-04-30T14:51:00Z" w16du:dateUtc="2024-04-30T19:51:00Z">
        <w:r w:rsidRPr="00F757E7" w:rsidDel="00875341">
          <w:rPr>
            <w:rFonts w:ascii="Times New Roman" w:hAnsi="Times New Roman" w:cs="Times New Roman"/>
            <w:sz w:val="24"/>
            <w:szCs w:val="24"/>
          </w:rPr>
          <w:delText>Repository</w:delText>
        </w:r>
      </w:del>
      <w:r w:rsidRPr="00F757E7">
        <w:rPr>
          <w:rFonts w:ascii="Times New Roman" w:hAnsi="Times New Roman" w:cs="Times New Roman"/>
          <w:sz w:val="24"/>
          <w:szCs w:val="24"/>
        </w:rPr>
        <w:t>: Manages database operations for budget entities, including CRUD operations and budget-specific queries.</w:t>
      </w:r>
    </w:p>
    <w:p w14:paraId="4EB5A085" w14:textId="0696120F" w:rsidR="00864C9C" w:rsidRPr="00F757E7" w:rsidRDefault="00864C9C" w:rsidP="00F757E7">
      <w:pPr>
        <w:pStyle w:val="Heading3"/>
        <w:numPr>
          <w:ilvl w:val="0"/>
          <w:numId w:val="71"/>
        </w:numPr>
        <w:rPr>
          <w:rFonts w:ascii="Times New Roman" w:hAnsi="Times New Roman" w:cs="Times New Roman"/>
          <w:color w:val="auto"/>
        </w:rPr>
      </w:pPr>
      <w:bookmarkStart w:id="34" w:name="_Toc165373061"/>
      <w:r w:rsidRPr="00F757E7">
        <w:rPr>
          <w:rFonts w:ascii="Times New Roman" w:hAnsi="Times New Roman" w:cs="Times New Roman"/>
          <w:color w:val="auto"/>
        </w:rPr>
        <w:t>Middleware:</w:t>
      </w:r>
      <w:bookmarkEnd w:id="34"/>
    </w:p>
    <w:p w14:paraId="28DBDDF8" w14:textId="18B84A3E" w:rsidR="00864C9C" w:rsidRPr="00F757E7" w:rsidRDefault="00864C9C" w:rsidP="00F757E7">
      <w:pPr>
        <w:pStyle w:val="ListParagraph"/>
        <w:numPr>
          <w:ilvl w:val="0"/>
          <w:numId w:val="68"/>
        </w:numPr>
        <w:jc w:val="both"/>
        <w:rPr>
          <w:rFonts w:ascii="Times New Roman" w:hAnsi="Times New Roman" w:cs="Times New Roman"/>
          <w:sz w:val="24"/>
          <w:szCs w:val="24"/>
        </w:rPr>
      </w:pPr>
      <w:r w:rsidRPr="00F757E7">
        <w:rPr>
          <w:rFonts w:ascii="Times New Roman" w:hAnsi="Times New Roman" w:cs="Times New Roman"/>
          <w:sz w:val="24"/>
          <w:szCs w:val="24"/>
        </w:rPr>
        <w:t>authenticat</w:t>
      </w:r>
      <w:del w:id="35" w:author="Aradhana Sharma" w:date="2024-04-30T14:54:00Z" w16du:dateUtc="2024-04-30T19:54:00Z">
        <w:r w:rsidRPr="00F757E7" w:rsidDel="005B0DB2">
          <w:rPr>
            <w:rFonts w:ascii="Times New Roman" w:hAnsi="Times New Roman" w:cs="Times New Roman"/>
            <w:sz w:val="24"/>
            <w:szCs w:val="24"/>
          </w:rPr>
          <w:delText>e</w:delText>
        </w:r>
      </w:del>
      <w:ins w:id="36" w:author="Aradhana Sharma" w:date="2024-04-30T14:54:00Z" w16du:dateUtc="2024-04-30T19:54:00Z">
        <w:r w:rsidR="005B0DB2">
          <w:rPr>
            <w:rFonts w:ascii="Times New Roman" w:hAnsi="Times New Roman" w:cs="Times New Roman"/>
            <w:sz w:val="24"/>
            <w:szCs w:val="24"/>
          </w:rPr>
          <w:t>or</w:t>
        </w:r>
      </w:ins>
      <w:r w:rsidRPr="00F757E7">
        <w:rPr>
          <w:rFonts w:ascii="Times New Roman" w:hAnsi="Times New Roman" w:cs="Times New Roman"/>
          <w:sz w:val="24"/>
          <w:szCs w:val="24"/>
        </w:rPr>
        <w:t>.js: Implements middleware functions for authentication and authorization, ensuring secure access to protected routes and resources within the application.</w:t>
      </w:r>
    </w:p>
    <w:p w14:paraId="2D531B27" w14:textId="6E5167F8" w:rsidR="00864C9C" w:rsidRPr="00F757E7" w:rsidRDefault="00864C9C" w:rsidP="00F757E7">
      <w:pPr>
        <w:pStyle w:val="ListParagraph"/>
        <w:numPr>
          <w:ilvl w:val="0"/>
          <w:numId w:val="71"/>
        </w:numPr>
        <w:jc w:val="both"/>
        <w:rPr>
          <w:rFonts w:ascii="Times New Roman" w:hAnsi="Times New Roman" w:cs="Times New Roman"/>
          <w:sz w:val="24"/>
          <w:szCs w:val="24"/>
        </w:rPr>
      </w:pPr>
      <w:bookmarkStart w:id="37" w:name="_Toc165373062"/>
      <w:r w:rsidRPr="00F757E7">
        <w:rPr>
          <w:rStyle w:val="Heading3Char"/>
          <w:rFonts w:ascii="Times New Roman" w:hAnsi="Times New Roman" w:cs="Times New Roman"/>
          <w:color w:val="auto"/>
        </w:rPr>
        <w:t>Third-Party Modules</w:t>
      </w:r>
      <w:bookmarkEnd w:id="37"/>
      <w:r w:rsidRPr="00F757E7">
        <w:rPr>
          <w:rFonts w:ascii="Times New Roman" w:hAnsi="Times New Roman" w:cs="Times New Roman"/>
          <w:sz w:val="24"/>
          <w:szCs w:val="24"/>
        </w:rPr>
        <w:t>:</w:t>
      </w:r>
    </w:p>
    <w:p w14:paraId="684568CE" w14:textId="3A4ECA9C" w:rsidR="00864C9C" w:rsidRPr="00F757E7" w:rsidRDefault="00864C9C" w:rsidP="00F757E7">
      <w:pPr>
        <w:pStyle w:val="ListParagraph"/>
        <w:numPr>
          <w:ilvl w:val="0"/>
          <w:numId w:val="69"/>
        </w:numPr>
        <w:jc w:val="both"/>
        <w:rPr>
          <w:rFonts w:ascii="Times New Roman" w:hAnsi="Times New Roman" w:cs="Times New Roman"/>
          <w:sz w:val="24"/>
          <w:szCs w:val="24"/>
        </w:rPr>
      </w:pPr>
      <w:r w:rsidRPr="00F757E7">
        <w:rPr>
          <w:rFonts w:ascii="Times New Roman" w:hAnsi="Times New Roman" w:cs="Times New Roman"/>
          <w:sz w:val="24"/>
          <w:szCs w:val="24"/>
        </w:rPr>
        <w:t>mysql2: A MySQL database driver for Node.js, providing connectivity and interaction capabilities with the MySQL database.</w:t>
      </w:r>
    </w:p>
    <w:p w14:paraId="49D2852C" w14:textId="5B9C6962" w:rsidR="00864C9C" w:rsidRPr="00F757E7" w:rsidRDefault="00864C9C" w:rsidP="00F757E7">
      <w:pPr>
        <w:pStyle w:val="ListParagraph"/>
        <w:numPr>
          <w:ilvl w:val="0"/>
          <w:numId w:val="69"/>
        </w:numPr>
        <w:jc w:val="both"/>
        <w:rPr>
          <w:rFonts w:ascii="Times New Roman" w:hAnsi="Times New Roman" w:cs="Times New Roman"/>
          <w:sz w:val="24"/>
          <w:szCs w:val="24"/>
        </w:rPr>
      </w:pPr>
      <w:proofErr w:type="spellStart"/>
      <w:r w:rsidRPr="00F757E7">
        <w:rPr>
          <w:rFonts w:ascii="Times New Roman" w:hAnsi="Times New Roman" w:cs="Times New Roman"/>
          <w:sz w:val="24"/>
          <w:szCs w:val="24"/>
        </w:rPr>
        <w:t>jsonwebtoken</w:t>
      </w:r>
      <w:proofErr w:type="spellEnd"/>
      <w:r w:rsidRPr="00F757E7">
        <w:rPr>
          <w:rFonts w:ascii="Times New Roman" w:hAnsi="Times New Roman" w:cs="Times New Roman"/>
          <w:sz w:val="24"/>
          <w:szCs w:val="24"/>
        </w:rPr>
        <w:t>: Facilitates JSON Web Token (JWT)-based authentication mechanisms, enabling secure user authentication and authorization.</w:t>
      </w:r>
    </w:p>
    <w:p w14:paraId="2C4BB6C3" w14:textId="28CBF786" w:rsidR="00864C9C" w:rsidRPr="00F757E7" w:rsidRDefault="00864C9C" w:rsidP="00F757E7">
      <w:pPr>
        <w:pStyle w:val="ListParagraph"/>
        <w:numPr>
          <w:ilvl w:val="0"/>
          <w:numId w:val="69"/>
        </w:numPr>
        <w:jc w:val="both"/>
        <w:rPr>
          <w:rFonts w:ascii="Times New Roman" w:hAnsi="Times New Roman" w:cs="Times New Roman"/>
          <w:sz w:val="24"/>
          <w:szCs w:val="24"/>
        </w:rPr>
      </w:pPr>
      <w:proofErr w:type="spellStart"/>
      <w:r w:rsidRPr="00F757E7">
        <w:rPr>
          <w:rFonts w:ascii="Times New Roman" w:hAnsi="Times New Roman" w:cs="Times New Roman"/>
          <w:sz w:val="24"/>
          <w:szCs w:val="24"/>
        </w:rPr>
        <w:t>bcryptjs</w:t>
      </w:r>
      <w:proofErr w:type="spellEnd"/>
      <w:r w:rsidRPr="00F757E7">
        <w:rPr>
          <w:rFonts w:ascii="Times New Roman" w:hAnsi="Times New Roman" w:cs="Times New Roman"/>
          <w:sz w:val="24"/>
          <w:szCs w:val="24"/>
        </w:rPr>
        <w:t>: A library for password hashing and encryption, enhancing the security of user credentials stored in the database.</w:t>
      </w:r>
    </w:p>
    <w:p w14:paraId="6FAF1F25" w14:textId="7C84BDBE" w:rsidR="00864C9C" w:rsidRPr="00F757E7" w:rsidRDefault="00864C9C" w:rsidP="00F757E7">
      <w:pPr>
        <w:pStyle w:val="ListParagraph"/>
        <w:numPr>
          <w:ilvl w:val="0"/>
          <w:numId w:val="69"/>
        </w:numPr>
        <w:jc w:val="both"/>
        <w:rPr>
          <w:rFonts w:ascii="Times New Roman" w:hAnsi="Times New Roman" w:cs="Times New Roman"/>
          <w:sz w:val="24"/>
          <w:szCs w:val="24"/>
        </w:rPr>
      </w:pPr>
      <w:r w:rsidRPr="00F757E7">
        <w:rPr>
          <w:rFonts w:ascii="Times New Roman" w:hAnsi="Times New Roman" w:cs="Times New Roman"/>
          <w:sz w:val="24"/>
          <w:szCs w:val="24"/>
        </w:rPr>
        <w:t>express: A web application framework for Node.js, simplifying the creation of RESTful APIs and handling HTTP requests and responses.</w:t>
      </w:r>
    </w:p>
    <w:p w14:paraId="2C4AB326" w14:textId="2D0A9AA9" w:rsidR="00864C9C" w:rsidRPr="00F757E7" w:rsidRDefault="00864C9C" w:rsidP="00F757E7">
      <w:pPr>
        <w:pStyle w:val="ListParagraph"/>
        <w:numPr>
          <w:ilvl w:val="0"/>
          <w:numId w:val="69"/>
        </w:numPr>
        <w:jc w:val="both"/>
        <w:rPr>
          <w:rFonts w:ascii="Times New Roman" w:hAnsi="Times New Roman" w:cs="Times New Roman"/>
          <w:sz w:val="24"/>
          <w:szCs w:val="24"/>
        </w:rPr>
      </w:pPr>
      <w:proofErr w:type="spellStart"/>
      <w:r w:rsidRPr="00F757E7">
        <w:rPr>
          <w:rFonts w:ascii="Times New Roman" w:hAnsi="Times New Roman" w:cs="Times New Roman"/>
          <w:sz w:val="24"/>
          <w:szCs w:val="24"/>
        </w:rPr>
        <w:t>joi</w:t>
      </w:r>
      <w:proofErr w:type="spellEnd"/>
      <w:r w:rsidRPr="00F757E7">
        <w:rPr>
          <w:rFonts w:ascii="Times New Roman" w:hAnsi="Times New Roman" w:cs="Times New Roman"/>
          <w:sz w:val="24"/>
          <w:szCs w:val="24"/>
        </w:rPr>
        <w:t>: Provides input validation capabilities, ensuring the integrity and validity of user input data.</w:t>
      </w:r>
    </w:p>
    <w:p w14:paraId="48C77113" w14:textId="0995197D" w:rsidR="00864C9C" w:rsidRPr="00F757E7" w:rsidRDefault="00864C9C" w:rsidP="00F757E7">
      <w:pPr>
        <w:pStyle w:val="ListParagraph"/>
        <w:numPr>
          <w:ilvl w:val="0"/>
          <w:numId w:val="69"/>
        </w:numPr>
        <w:jc w:val="both"/>
        <w:rPr>
          <w:rFonts w:ascii="Times New Roman" w:hAnsi="Times New Roman" w:cs="Times New Roman"/>
          <w:sz w:val="24"/>
          <w:szCs w:val="24"/>
        </w:rPr>
      </w:pPr>
      <w:proofErr w:type="spellStart"/>
      <w:r w:rsidRPr="00F757E7">
        <w:rPr>
          <w:rFonts w:ascii="Times New Roman" w:hAnsi="Times New Roman" w:cs="Times New Roman"/>
          <w:sz w:val="24"/>
          <w:szCs w:val="24"/>
        </w:rPr>
        <w:t>dotenv</w:t>
      </w:r>
      <w:proofErr w:type="spellEnd"/>
      <w:r w:rsidRPr="00F757E7">
        <w:rPr>
          <w:rFonts w:ascii="Times New Roman" w:hAnsi="Times New Roman" w:cs="Times New Roman"/>
          <w:sz w:val="24"/>
          <w:szCs w:val="24"/>
        </w:rPr>
        <w:t>: Facilitates environment configuration management, allowing the application to load environment variables from a .env file.</w:t>
      </w:r>
    </w:p>
    <w:p w14:paraId="78AC3268" w14:textId="447B4B61" w:rsidR="00864C9C" w:rsidRPr="00F757E7" w:rsidRDefault="00864C9C" w:rsidP="00F757E7">
      <w:pPr>
        <w:pStyle w:val="Heading2"/>
        <w:numPr>
          <w:ilvl w:val="0"/>
          <w:numId w:val="70"/>
        </w:numPr>
        <w:rPr>
          <w:rFonts w:ascii="Times New Roman" w:hAnsi="Times New Roman" w:cs="Times New Roman"/>
          <w:b/>
          <w:bCs/>
          <w:color w:val="auto"/>
          <w:sz w:val="24"/>
          <w:szCs w:val="24"/>
        </w:rPr>
      </w:pPr>
      <w:bookmarkStart w:id="38" w:name="_Toc165373063"/>
      <w:r w:rsidRPr="00F757E7">
        <w:rPr>
          <w:rFonts w:ascii="Times New Roman" w:hAnsi="Times New Roman" w:cs="Times New Roman"/>
          <w:b/>
          <w:bCs/>
          <w:color w:val="auto"/>
          <w:sz w:val="24"/>
          <w:szCs w:val="24"/>
        </w:rPr>
        <w:t>Database</w:t>
      </w:r>
      <w:bookmarkEnd w:id="38"/>
    </w:p>
    <w:p w14:paraId="5CEA8518" w14:textId="77777777" w:rsidR="00864C9C" w:rsidRPr="00F757E7" w:rsidRDefault="00864C9C" w:rsidP="00F757E7">
      <w:pPr>
        <w:ind w:left="720"/>
        <w:jc w:val="both"/>
        <w:rPr>
          <w:rFonts w:ascii="Times New Roman" w:hAnsi="Times New Roman" w:cs="Times New Roman"/>
          <w:sz w:val="24"/>
          <w:szCs w:val="24"/>
        </w:rPr>
      </w:pPr>
      <w:r w:rsidRPr="00F757E7">
        <w:rPr>
          <w:rFonts w:ascii="Times New Roman" w:hAnsi="Times New Roman" w:cs="Times New Roman"/>
          <w:sz w:val="24"/>
          <w:szCs w:val="24"/>
        </w:rPr>
        <w:t>The Expense Tracker application utilizes a MySQL relational database to store and manage data related to user accounts, transactions, categories, budgets, and group transactions. The database schema is designed to establish relationships between entities and ensure data integrity through normalization and appropriate constraints.</w:t>
      </w:r>
    </w:p>
    <w:p w14:paraId="74700147" w14:textId="77777777" w:rsidR="00864C9C" w:rsidRPr="00F757E7" w:rsidRDefault="00864C9C" w:rsidP="00F757E7">
      <w:pPr>
        <w:jc w:val="both"/>
        <w:rPr>
          <w:rFonts w:ascii="Times New Roman" w:hAnsi="Times New Roman" w:cs="Times New Roman"/>
        </w:rPr>
      </w:pPr>
    </w:p>
    <w:p w14:paraId="6A69C757" w14:textId="1A2A6108" w:rsidR="003261A5" w:rsidRPr="00F757E7" w:rsidDel="00076BB8" w:rsidRDefault="003261A5" w:rsidP="00F757E7">
      <w:pPr>
        <w:pStyle w:val="Heading1"/>
        <w:numPr>
          <w:ilvl w:val="0"/>
          <w:numId w:val="1"/>
        </w:numPr>
        <w:spacing w:line="240" w:lineRule="auto"/>
        <w:jc w:val="both"/>
        <w:rPr>
          <w:del w:id="39" w:author="Aradhana Sharma" w:date="2024-04-30T15:26:00Z" w16du:dateUtc="2024-04-30T20:26:00Z"/>
          <w:rFonts w:ascii="Times New Roman" w:hAnsi="Times New Roman" w:cs="Times New Roman"/>
          <w:b/>
          <w:bCs/>
          <w:color w:val="auto"/>
          <w:sz w:val="48"/>
          <w:szCs w:val="48"/>
        </w:rPr>
      </w:pPr>
      <w:bookmarkStart w:id="40" w:name="_Toc165373064"/>
      <w:del w:id="41" w:author="Aradhana Sharma" w:date="2024-04-30T15:26:00Z" w16du:dateUtc="2024-04-30T20:26:00Z">
        <w:r w:rsidRPr="00F757E7" w:rsidDel="00076BB8">
          <w:rPr>
            <w:rFonts w:ascii="Times New Roman" w:hAnsi="Times New Roman" w:cs="Times New Roman"/>
            <w:b/>
            <w:bCs/>
            <w:color w:val="auto"/>
            <w:sz w:val="48"/>
            <w:szCs w:val="48"/>
          </w:rPr>
          <w:delText>Future Enhancements:</w:delText>
        </w:r>
        <w:bookmarkEnd w:id="40"/>
      </w:del>
    </w:p>
    <w:p w14:paraId="6BE64625" w14:textId="66D92A93" w:rsidR="003261A5" w:rsidRPr="00F757E7" w:rsidDel="00076BB8" w:rsidRDefault="003261A5" w:rsidP="00F757E7">
      <w:pPr>
        <w:spacing w:line="240" w:lineRule="auto"/>
        <w:jc w:val="both"/>
        <w:rPr>
          <w:del w:id="42" w:author="Aradhana Sharma" w:date="2024-04-30T15:26:00Z" w16du:dateUtc="2024-04-30T20:26:00Z"/>
          <w:rFonts w:ascii="Times New Roman" w:hAnsi="Times New Roman" w:cs="Times New Roman"/>
          <w:sz w:val="24"/>
          <w:szCs w:val="24"/>
        </w:rPr>
      </w:pPr>
    </w:p>
    <w:p w14:paraId="771135A2" w14:textId="0FF66453" w:rsidR="003261A5" w:rsidRPr="00F757E7" w:rsidDel="00076BB8" w:rsidRDefault="003261A5" w:rsidP="00F757E7">
      <w:pPr>
        <w:pStyle w:val="ListParagraph"/>
        <w:numPr>
          <w:ilvl w:val="0"/>
          <w:numId w:val="58"/>
        </w:numPr>
        <w:spacing w:line="240" w:lineRule="auto"/>
        <w:jc w:val="both"/>
        <w:rPr>
          <w:del w:id="43" w:author="Aradhana Sharma" w:date="2024-04-30T15:26:00Z" w16du:dateUtc="2024-04-30T20:26:00Z"/>
          <w:rFonts w:ascii="Times New Roman" w:hAnsi="Times New Roman" w:cs="Times New Roman"/>
          <w:sz w:val="24"/>
          <w:szCs w:val="24"/>
        </w:rPr>
      </w:pPr>
      <w:del w:id="44" w:author="Aradhana Sharma" w:date="2024-04-30T15:26:00Z" w16du:dateUtc="2024-04-30T20:26:00Z">
        <w:r w:rsidRPr="00F757E7" w:rsidDel="00076BB8">
          <w:rPr>
            <w:rFonts w:ascii="Times New Roman" w:hAnsi="Times New Roman" w:cs="Times New Roman"/>
            <w:sz w:val="24"/>
            <w:szCs w:val="24"/>
          </w:rPr>
          <w:delText>Integration with financial APIs for automatic transaction import and categorization.</w:delText>
        </w:r>
      </w:del>
    </w:p>
    <w:p w14:paraId="6A4390AB" w14:textId="3E676321" w:rsidR="003261A5" w:rsidRPr="00F757E7" w:rsidDel="00076BB8" w:rsidRDefault="003261A5" w:rsidP="00F757E7">
      <w:pPr>
        <w:pStyle w:val="ListParagraph"/>
        <w:numPr>
          <w:ilvl w:val="0"/>
          <w:numId w:val="58"/>
        </w:numPr>
        <w:spacing w:line="240" w:lineRule="auto"/>
        <w:jc w:val="both"/>
        <w:rPr>
          <w:del w:id="45" w:author="Aradhana Sharma" w:date="2024-04-30T15:26:00Z" w16du:dateUtc="2024-04-30T20:26:00Z"/>
          <w:rFonts w:ascii="Times New Roman" w:hAnsi="Times New Roman" w:cs="Times New Roman"/>
          <w:sz w:val="24"/>
          <w:szCs w:val="24"/>
        </w:rPr>
      </w:pPr>
      <w:del w:id="46" w:author="Aradhana Sharma" w:date="2024-04-30T15:26:00Z" w16du:dateUtc="2024-04-30T20:26:00Z">
        <w:r w:rsidRPr="00F757E7" w:rsidDel="00076BB8">
          <w:rPr>
            <w:rFonts w:ascii="Times New Roman" w:hAnsi="Times New Roman" w:cs="Times New Roman"/>
            <w:sz w:val="24"/>
            <w:szCs w:val="24"/>
          </w:rPr>
          <w:delText>Machine learning algorithms for personalized spending insights and recommendations.</w:delText>
        </w:r>
      </w:del>
    </w:p>
    <w:p w14:paraId="3D11E409" w14:textId="457C0B84" w:rsidR="003261A5" w:rsidRPr="00F757E7" w:rsidDel="00076BB8" w:rsidRDefault="003261A5" w:rsidP="00F757E7">
      <w:pPr>
        <w:pStyle w:val="ListParagraph"/>
        <w:numPr>
          <w:ilvl w:val="0"/>
          <w:numId w:val="58"/>
        </w:numPr>
        <w:spacing w:line="240" w:lineRule="auto"/>
        <w:jc w:val="both"/>
        <w:rPr>
          <w:del w:id="47" w:author="Aradhana Sharma" w:date="2024-04-30T15:26:00Z" w16du:dateUtc="2024-04-30T20:26:00Z"/>
          <w:rFonts w:ascii="Times New Roman" w:hAnsi="Times New Roman" w:cs="Times New Roman"/>
          <w:sz w:val="24"/>
          <w:szCs w:val="24"/>
        </w:rPr>
      </w:pPr>
      <w:del w:id="48" w:author="Aradhana Sharma" w:date="2024-04-30T15:26:00Z" w16du:dateUtc="2024-04-30T20:26:00Z">
        <w:r w:rsidRPr="00F757E7" w:rsidDel="00076BB8">
          <w:rPr>
            <w:rFonts w:ascii="Times New Roman" w:hAnsi="Times New Roman" w:cs="Times New Roman"/>
            <w:sz w:val="24"/>
            <w:szCs w:val="24"/>
          </w:rPr>
          <w:delText>Multi-currency support for international users.</w:delText>
        </w:r>
      </w:del>
    </w:p>
    <w:p w14:paraId="72660708" w14:textId="23A931DA" w:rsidR="003261A5" w:rsidRPr="00F757E7" w:rsidDel="00076BB8" w:rsidRDefault="003261A5" w:rsidP="00F757E7">
      <w:pPr>
        <w:pStyle w:val="ListParagraph"/>
        <w:numPr>
          <w:ilvl w:val="0"/>
          <w:numId w:val="58"/>
        </w:numPr>
        <w:spacing w:line="240" w:lineRule="auto"/>
        <w:jc w:val="both"/>
        <w:rPr>
          <w:del w:id="49" w:author="Aradhana Sharma" w:date="2024-04-30T15:26:00Z" w16du:dateUtc="2024-04-30T20:26:00Z"/>
          <w:rFonts w:ascii="Times New Roman" w:hAnsi="Times New Roman" w:cs="Times New Roman"/>
          <w:sz w:val="24"/>
          <w:szCs w:val="24"/>
        </w:rPr>
      </w:pPr>
      <w:del w:id="50" w:author="Aradhana Sharma" w:date="2024-04-30T15:26:00Z" w16du:dateUtc="2024-04-30T20:26:00Z">
        <w:r w:rsidRPr="00F757E7" w:rsidDel="00076BB8">
          <w:rPr>
            <w:rFonts w:ascii="Times New Roman" w:hAnsi="Times New Roman" w:cs="Times New Roman"/>
            <w:sz w:val="24"/>
            <w:szCs w:val="24"/>
          </w:rPr>
          <w:delText>Mobile application development for on-the-go expense tracking.</w:delText>
        </w:r>
      </w:del>
    </w:p>
    <w:p w14:paraId="4F28AEF9" w14:textId="77777777" w:rsidR="003261A5" w:rsidRPr="00F757E7" w:rsidRDefault="003261A5" w:rsidP="00F757E7">
      <w:pPr>
        <w:spacing w:line="240" w:lineRule="auto"/>
        <w:jc w:val="both"/>
        <w:rPr>
          <w:rFonts w:ascii="Times New Roman" w:hAnsi="Times New Roman" w:cs="Times New Roman"/>
          <w:sz w:val="24"/>
          <w:szCs w:val="24"/>
        </w:rPr>
      </w:pPr>
    </w:p>
    <w:p w14:paraId="66CD640A" w14:textId="2B13B2DD" w:rsidR="003261A5" w:rsidRPr="00F757E7" w:rsidRDefault="003261A5" w:rsidP="00F757E7">
      <w:pPr>
        <w:pStyle w:val="Heading1"/>
        <w:numPr>
          <w:ilvl w:val="0"/>
          <w:numId w:val="1"/>
        </w:numPr>
        <w:spacing w:line="240" w:lineRule="auto"/>
        <w:jc w:val="both"/>
        <w:rPr>
          <w:rFonts w:ascii="Times New Roman" w:hAnsi="Times New Roman" w:cs="Times New Roman"/>
          <w:b/>
          <w:bCs/>
          <w:color w:val="auto"/>
          <w:sz w:val="48"/>
          <w:szCs w:val="48"/>
        </w:rPr>
      </w:pPr>
      <w:bookmarkStart w:id="51" w:name="_Toc165373065"/>
      <w:r w:rsidRPr="00F757E7">
        <w:rPr>
          <w:rFonts w:ascii="Times New Roman" w:hAnsi="Times New Roman" w:cs="Times New Roman"/>
          <w:b/>
          <w:bCs/>
          <w:color w:val="auto"/>
          <w:sz w:val="48"/>
          <w:szCs w:val="48"/>
        </w:rPr>
        <w:lastRenderedPageBreak/>
        <w:t>Conclusion</w:t>
      </w:r>
      <w:bookmarkEnd w:id="51"/>
    </w:p>
    <w:p w14:paraId="4F0C4562" w14:textId="77777777" w:rsidR="00EA1368" w:rsidRPr="00F757E7" w:rsidRDefault="00EA1368" w:rsidP="00F757E7">
      <w:pPr>
        <w:spacing w:line="240" w:lineRule="auto"/>
        <w:jc w:val="both"/>
        <w:rPr>
          <w:rFonts w:ascii="Times New Roman" w:hAnsi="Times New Roman" w:cs="Times New Roman"/>
          <w:sz w:val="24"/>
          <w:szCs w:val="24"/>
        </w:rPr>
      </w:pPr>
    </w:p>
    <w:p w14:paraId="040D21C5" w14:textId="45D58AAB" w:rsidR="004404CC" w:rsidRPr="00F757E7" w:rsidRDefault="003261A5" w:rsidP="00F757E7">
      <w:pPr>
        <w:spacing w:line="240" w:lineRule="auto"/>
        <w:jc w:val="both"/>
        <w:rPr>
          <w:rFonts w:ascii="Times New Roman" w:hAnsi="Times New Roman" w:cs="Times New Roman"/>
          <w:sz w:val="24"/>
          <w:szCs w:val="24"/>
        </w:rPr>
      </w:pPr>
      <w:r w:rsidRPr="00F757E7">
        <w:rPr>
          <w:rFonts w:ascii="Times New Roman" w:hAnsi="Times New Roman" w:cs="Times New Roman"/>
          <w:sz w:val="24"/>
          <w:szCs w:val="24"/>
        </w:rPr>
        <w:t>Expense Tracker is a powerful tool designed to simplify financial management and promote financial well-being. By providing users with intuitive features and actionable insights, it aims to empower individuals and groups to make informed financial decisions and achieve their financial goals.</w:t>
      </w:r>
      <w:r w:rsidR="00864C9C" w:rsidRPr="00F757E7">
        <w:rPr>
          <w:rFonts w:ascii="Times New Roman" w:hAnsi="Times New Roman" w:cs="Times New Roman"/>
          <w:sz w:val="24"/>
          <w:szCs w:val="24"/>
        </w:rPr>
        <w:t xml:space="preserve"> The Expense Tracker source code embodies a structured and modular architecture, leveraging ReactJS for the front end, Java</w:t>
      </w:r>
      <w:ins w:id="52" w:author="Aradhana Sharma" w:date="2024-04-30T14:52:00Z" w16du:dateUtc="2024-04-30T19:52:00Z">
        <w:r w:rsidR="00875341">
          <w:rPr>
            <w:rFonts w:ascii="Times New Roman" w:hAnsi="Times New Roman" w:cs="Times New Roman"/>
            <w:sz w:val="24"/>
            <w:szCs w:val="24"/>
          </w:rPr>
          <w:t>Script</w:t>
        </w:r>
      </w:ins>
      <w:r w:rsidR="00864C9C" w:rsidRPr="00F757E7">
        <w:rPr>
          <w:rFonts w:ascii="Times New Roman" w:hAnsi="Times New Roman" w:cs="Times New Roman"/>
          <w:sz w:val="24"/>
          <w:szCs w:val="24"/>
        </w:rPr>
        <w:t xml:space="preserve"> for the back end, and MySQL for the database. Through a comprehensive set of program units, modules, and components, the application delivers an intuitive and feature-rich experience for expense tracking, budget management, and group collaboration. With its extensible design and robust functionality, the Expense Tracker application empowers users to gain insights into their financial activities and make informed decisions for better financial health.</w:t>
      </w:r>
    </w:p>
    <w:sectPr w:rsidR="004404CC" w:rsidRPr="00F757E7" w:rsidSect="00F2313B">
      <w:foot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555290" w14:textId="77777777" w:rsidR="00F2313B" w:rsidRDefault="00F2313B" w:rsidP="00387237">
      <w:pPr>
        <w:spacing w:after="0" w:line="240" w:lineRule="auto"/>
      </w:pPr>
      <w:r>
        <w:separator/>
      </w:r>
    </w:p>
  </w:endnote>
  <w:endnote w:type="continuationSeparator" w:id="0">
    <w:p w14:paraId="3E867E47" w14:textId="77777777" w:rsidR="00F2313B" w:rsidRDefault="00F2313B" w:rsidP="00387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2930757"/>
      <w:docPartObj>
        <w:docPartGallery w:val="Page Numbers (Bottom of Page)"/>
        <w:docPartUnique/>
      </w:docPartObj>
    </w:sdtPr>
    <w:sdtEndPr>
      <w:rPr>
        <w:noProof/>
      </w:rPr>
    </w:sdtEndPr>
    <w:sdtContent>
      <w:p w14:paraId="3135543E" w14:textId="4D6FE8F2" w:rsidR="00087B03" w:rsidRDefault="00087B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3B6ED7" w14:textId="77777777" w:rsidR="00387237" w:rsidRDefault="003872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EAA53E" w14:textId="77777777" w:rsidR="00F2313B" w:rsidRDefault="00F2313B" w:rsidP="00387237">
      <w:pPr>
        <w:spacing w:after="0" w:line="240" w:lineRule="auto"/>
      </w:pPr>
      <w:r>
        <w:separator/>
      </w:r>
    </w:p>
  </w:footnote>
  <w:footnote w:type="continuationSeparator" w:id="0">
    <w:p w14:paraId="42334CC9" w14:textId="77777777" w:rsidR="00F2313B" w:rsidRDefault="00F2313B" w:rsidP="003872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342E3" w14:textId="175CC229" w:rsidR="00791659" w:rsidRPr="00791659" w:rsidRDefault="00791659" w:rsidP="00791659">
    <w:pPr>
      <w:jc w:val="right"/>
      <w:rPr>
        <w:rFonts w:ascii="Times New Roman" w:hAnsi="Times New Roman" w:cs="Times New Roman"/>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5412"/>
    <w:multiLevelType w:val="hybridMultilevel"/>
    <w:tmpl w:val="B43CCFA0"/>
    <w:lvl w:ilvl="0" w:tplc="1626030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2259B"/>
    <w:multiLevelType w:val="hybridMultilevel"/>
    <w:tmpl w:val="A7E0AA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29071E"/>
    <w:multiLevelType w:val="hybridMultilevel"/>
    <w:tmpl w:val="672EE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AE0959"/>
    <w:multiLevelType w:val="hybridMultilevel"/>
    <w:tmpl w:val="7ED41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1D1FB8"/>
    <w:multiLevelType w:val="hybridMultilevel"/>
    <w:tmpl w:val="1A881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574035"/>
    <w:multiLevelType w:val="hybridMultilevel"/>
    <w:tmpl w:val="EB56C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582EE3"/>
    <w:multiLevelType w:val="hybridMultilevel"/>
    <w:tmpl w:val="D2F24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7469F0"/>
    <w:multiLevelType w:val="hybridMultilevel"/>
    <w:tmpl w:val="F8A2E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725298"/>
    <w:multiLevelType w:val="hybridMultilevel"/>
    <w:tmpl w:val="A156FE18"/>
    <w:lvl w:ilvl="0" w:tplc="162603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8235627"/>
    <w:multiLevelType w:val="hybridMultilevel"/>
    <w:tmpl w:val="B6F8C0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8321DC2"/>
    <w:multiLevelType w:val="hybridMultilevel"/>
    <w:tmpl w:val="C26C5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1B71C4"/>
    <w:multiLevelType w:val="hybridMultilevel"/>
    <w:tmpl w:val="73668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2025B3"/>
    <w:multiLevelType w:val="hybridMultilevel"/>
    <w:tmpl w:val="FC641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D55C52"/>
    <w:multiLevelType w:val="hybridMultilevel"/>
    <w:tmpl w:val="E614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6475D2"/>
    <w:multiLevelType w:val="hybridMultilevel"/>
    <w:tmpl w:val="92207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A23E48"/>
    <w:multiLevelType w:val="hybridMultilevel"/>
    <w:tmpl w:val="12FA4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5C2D9A"/>
    <w:multiLevelType w:val="hybridMultilevel"/>
    <w:tmpl w:val="49026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2E0763"/>
    <w:multiLevelType w:val="hybridMultilevel"/>
    <w:tmpl w:val="36163C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86B0014"/>
    <w:multiLevelType w:val="hybridMultilevel"/>
    <w:tmpl w:val="4030E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AC23C4C"/>
    <w:multiLevelType w:val="hybridMultilevel"/>
    <w:tmpl w:val="D2CC9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C8131F7"/>
    <w:multiLevelType w:val="hybridMultilevel"/>
    <w:tmpl w:val="2D4035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1D6309ED"/>
    <w:multiLevelType w:val="hybridMultilevel"/>
    <w:tmpl w:val="073A9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EB8222D"/>
    <w:multiLevelType w:val="hybridMultilevel"/>
    <w:tmpl w:val="A03A6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0911610"/>
    <w:multiLevelType w:val="hybridMultilevel"/>
    <w:tmpl w:val="29D40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0BB546E"/>
    <w:multiLevelType w:val="hybridMultilevel"/>
    <w:tmpl w:val="87AC55F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9E57981"/>
    <w:multiLevelType w:val="hybridMultilevel"/>
    <w:tmpl w:val="26641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A5E11B7"/>
    <w:multiLevelType w:val="hybridMultilevel"/>
    <w:tmpl w:val="A6A6B14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DE01481"/>
    <w:multiLevelType w:val="hybridMultilevel"/>
    <w:tmpl w:val="AF943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14461A"/>
    <w:multiLevelType w:val="hybridMultilevel"/>
    <w:tmpl w:val="18328FF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2B047DE"/>
    <w:multiLevelType w:val="hybridMultilevel"/>
    <w:tmpl w:val="86665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4392E32"/>
    <w:multiLevelType w:val="hybridMultilevel"/>
    <w:tmpl w:val="DF3EF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55C55C0"/>
    <w:multiLevelType w:val="hybridMultilevel"/>
    <w:tmpl w:val="E3B42CB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37271963"/>
    <w:multiLevelType w:val="hybridMultilevel"/>
    <w:tmpl w:val="37FAF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80712CB"/>
    <w:multiLevelType w:val="hybridMultilevel"/>
    <w:tmpl w:val="360CC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8432657"/>
    <w:multiLevelType w:val="hybridMultilevel"/>
    <w:tmpl w:val="34E0F5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93F6701"/>
    <w:multiLevelType w:val="hybridMultilevel"/>
    <w:tmpl w:val="B0BE0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7923BC"/>
    <w:multiLevelType w:val="hybridMultilevel"/>
    <w:tmpl w:val="5C5CB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A726ABB"/>
    <w:multiLevelType w:val="hybridMultilevel"/>
    <w:tmpl w:val="BD029EE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403040D9"/>
    <w:multiLevelType w:val="hybridMultilevel"/>
    <w:tmpl w:val="238C3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AB1D71"/>
    <w:multiLevelType w:val="hybridMultilevel"/>
    <w:tmpl w:val="50D0D1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40F533DB"/>
    <w:multiLevelType w:val="hybridMultilevel"/>
    <w:tmpl w:val="744AC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4C45FEB"/>
    <w:multiLevelType w:val="hybridMultilevel"/>
    <w:tmpl w:val="F7ECD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74E3D4B"/>
    <w:multiLevelType w:val="hybridMultilevel"/>
    <w:tmpl w:val="505C5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A80600C"/>
    <w:multiLevelType w:val="hybridMultilevel"/>
    <w:tmpl w:val="D0E46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B676552"/>
    <w:multiLevelType w:val="hybridMultilevel"/>
    <w:tmpl w:val="B0EA7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E86FE2"/>
    <w:multiLevelType w:val="hybridMultilevel"/>
    <w:tmpl w:val="C21AD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B3577E"/>
    <w:multiLevelType w:val="hybridMultilevel"/>
    <w:tmpl w:val="65F60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BD386A"/>
    <w:multiLevelType w:val="hybridMultilevel"/>
    <w:tmpl w:val="D602C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42B4644"/>
    <w:multiLevelType w:val="multilevel"/>
    <w:tmpl w:val="D1D0C84C"/>
    <w:lvl w:ilvl="0">
      <w:start w:val="1"/>
      <w:numFmt w:val="decimal"/>
      <w:lvlText w:val="%1."/>
      <w:lvlJc w:val="left"/>
      <w:pPr>
        <w:ind w:left="360" w:hanging="360"/>
      </w:pPr>
      <w:rPr>
        <w:sz w:val="32"/>
        <w:szCs w:val="32"/>
      </w:rPr>
    </w:lvl>
    <w:lvl w:ilvl="1">
      <w:start w:val="1"/>
      <w:numFmt w:val="decimal"/>
      <w:lvlText w:val="%1.%2."/>
      <w:lvlJc w:val="left"/>
      <w:pPr>
        <w:ind w:left="576" w:hanging="576"/>
      </w:pPr>
    </w:lvl>
    <w:lvl w:ilvl="2">
      <w:start w:val="1"/>
      <w:numFmt w:val="decimal"/>
      <w:lvlText w:val="%1.%2.%3."/>
      <w:lvlJc w:val="left"/>
      <w:pPr>
        <w:ind w:left="864" w:hanging="864"/>
      </w:pPr>
    </w:lvl>
    <w:lvl w:ilvl="3">
      <w:start w:val="1"/>
      <w:numFmt w:val="decimal"/>
      <w:lvlText w:val="%1.%2.%3.%4."/>
      <w:lvlJc w:val="left"/>
      <w:pPr>
        <w:ind w:left="1080" w:hanging="1080"/>
      </w:pPr>
    </w:lvl>
    <w:lvl w:ilvl="4">
      <w:start w:val="1"/>
      <w:numFmt w:val="decimal"/>
      <w:lvlText w:val="%1.%2.%3.%4.%5."/>
      <w:lvlJc w:val="left"/>
      <w:pPr>
        <w:ind w:left="1296" w:hanging="1296"/>
      </w:pPr>
    </w:lvl>
    <w:lvl w:ilvl="5">
      <w:start w:val="1"/>
      <w:numFmt w:val="decimal"/>
      <w:lvlText w:val="%1.%2.%3.%4.%5.%6."/>
      <w:lvlJc w:val="left"/>
      <w:pPr>
        <w:ind w:left="1440" w:hanging="1440"/>
      </w:pPr>
    </w:lvl>
    <w:lvl w:ilvl="6">
      <w:start w:val="1"/>
      <w:numFmt w:val="decimal"/>
      <w:lvlText w:val="%1.%2.%3.%4.%5.%6.%7."/>
      <w:lvlJc w:val="left"/>
      <w:pPr>
        <w:ind w:left="1584" w:hanging="1584"/>
      </w:pPr>
    </w:lvl>
    <w:lvl w:ilvl="7">
      <w:start w:val="1"/>
      <w:numFmt w:val="decimal"/>
      <w:lvlText w:val="%1.%2.%3.%4.%5.%6.%7.%8."/>
      <w:lvlJc w:val="left"/>
      <w:pPr>
        <w:ind w:left="1728" w:hanging="1728"/>
      </w:pPr>
    </w:lvl>
    <w:lvl w:ilvl="8">
      <w:start w:val="1"/>
      <w:numFmt w:val="decimal"/>
      <w:lvlText w:val="%1.%2.%3.%4.%5.%6.%7.%8.%9."/>
      <w:lvlJc w:val="left"/>
      <w:pPr>
        <w:ind w:left="1728" w:hanging="1728"/>
      </w:pPr>
    </w:lvl>
  </w:abstractNum>
  <w:abstractNum w:abstractNumId="49" w15:restartNumberingAfterBreak="0">
    <w:nsid w:val="59415CC9"/>
    <w:multiLevelType w:val="hybridMultilevel"/>
    <w:tmpl w:val="B77227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AB108B1"/>
    <w:multiLevelType w:val="hybridMultilevel"/>
    <w:tmpl w:val="4ECEC012"/>
    <w:lvl w:ilvl="0" w:tplc="548287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5B6B5CE9"/>
    <w:multiLevelType w:val="hybridMultilevel"/>
    <w:tmpl w:val="5D949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C55724D"/>
    <w:multiLevelType w:val="hybridMultilevel"/>
    <w:tmpl w:val="7AAC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D066A1D"/>
    <w:multiLevelType w:val="hybridMultilevel"/>
    <w:tmpl w:val="624A3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DE61B93"/>
    <w:multiLevelType w:val="hybridMultilevel"/>
    <w:tmpl w:val="2454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187555B"/>
    <w:multiLevelType w:val="hybridMultilevel"/>
    <w:tmpl w:val="7A0E110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63CC46D6"/>
    <w:multiLevelType w:val="hybridMultilevel"/>
    <w:tmpl w:val="A560E6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645605D5"/>
    <w:multiLevelType w:val="hybridMultilevel"/>
    <w:tmpl w:val="737A7FB8"/>
    <w:lvl w:ilvl="0" w:tplc="68ACFF48">
      <w:start w:val="1"/>
      <w:numFmt w:val="upperRoman"/>
      <w:lvlText w:val="%1."/>
      <w:lvlJc w:val="right"/>
      <w:pPr>
        <w:ind w:left="720" w:hanging="360"/>
      </w:pPr>
      <w:rPr>
        <w:b/>
        <w:bCs/>
        <w:sz w:val="48"/>
        <w:szCs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6FE5ECC"/>
    <w:multiLevelType w:val="hybridMultilevel"/>
    <w:tmpl w:val="E4B4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A2727B5"/>
    <w:multiLevelType w:val="hybridMultilevel"/>
    <w:tmpl w:val="05BA1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0E71B89"/>
    <w:multiLevelType w:val="hybridMultilevel"/>
    <w:tmpl w:val="7782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2515CE9"/>
    <w:multiLevelType w:val="hybridMultilevel"/>
    <w:tmpl w:val="22183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3EC6759"/>
    <w:multiLevelType w:val="multilevel"/>
    <w:tmpl w:val="3FAAB7E6"/>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3" w15:restartNumberingAfterBreak="0">
    <w:nsid w:val="751158FF"/>
    <w:multiLevelType w:val="hybridMultilevel"/>
    <w:tmpl w:val="F07A2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5FF1788"/>
    <w:multiLevelType w:val="hybridMultilevel"/>
    <w:tmpl w:val="A5EA8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65D2803"/>
    <w:multiLevelType w:val="multilevel"/>
    <w:tmpl w:val="93F22A5E"/>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6" w15:restartNumberingAfterBreak="0">
    <w:nsid w:val="7A8D3344"/>
    <w:multiLevelType w:val="hybridMultilevel"/>
    <w:tmpl w:val="E286B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CE00382"/>
    <w:multiLevelType w:val="hybridMultilevel"/>
    <w:tmpl w:val="4B6A8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D5A3DE7"/>
    <w:multiLevelType w:val="hybridMultilevel"/>
    <w:tmpl w:val="F56A7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DF60762"/>
    <w:multiLevelType w:val="hybridMultilevel"/>
    <w:tmpl w:val="EEA4A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ED21E8C"/>
    <w:multiLevelType w:val="hybridMultilevel"/>
    <w:tmpl w:val="20BE61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50106758">
    <w:abstractNumId w:val="57"/>
  </w:num>
  <w:num w:numId="2" w16cid:durableId="1237932476">
    <w:abstractNumId w:val="49"/>
  </w:num>
  <w:num w:numId="3" w16cid:durableId="621350749">
    <w:abstractNumId w:val="8"/>
  </w:num>
  <w:num w:numId="4" w16cid:durableId="1931310539">
    <w:abstractNumId w:val="39"/>
  </w:num>
  <w:num w:numId="5" w16cid:durableId="455218443">
    <w:abstractNumId w:val="0"/>
  </w:num>
  <w:num w:numId="6" w16cid:durableId="668749372">
    <w:abstractNumId w:val="9"/>
  </w:num>
  <w:num w:numId="7" w16cid:durableId="1008679249">
    <w:abstractNumId w:val="20"/>
  </w:num>
  <w:num w:numId="8" w16cid:durableId="2129808610">
    <w:abstractNumId w:val="44"/>
  </w:num>
  <w:num w:numId="9" w16cid:durableId="1443189124">
    <w:abstractNumId w:val="1"/>
  </w:num>
  <w:num w:numId="10" w16cid:durableId="292906982">
    <w:abstractNumId w:val="27"/>
  </w:num>
  <w:num w:numId="11" w16cid:durableId="1549686220">
    <w:abstractNumId w:val="40"/>
  </w:num>
  <w:num w:numId="12" w16cid:durableId="208080291">
    <w:abstractNumId w:val="45"/>
  </w:num>
  <w:num w:numId="13" w16cid:durableId="1799181732">
    <w:abstractNumId w:val="35"/>
  </w:num>
  <w:num w:numId="14" w16cid:durableId="1123382092">
    <w:abstractNumId w:val="60"/>
  </w:num>
  <w:num w:numId="15" w16cid:durableId="201326787">
    <w:abstractNumId w:val="62"/>
  </w:num>
  <w:num w:numId="16" w16cid:durableId="2073577701">
    <w:abstractNumId w:val="50"/>
  </w:num>
  <w:num w:numId="17" w16cid:durableId="3753354">
    <w:abstractNumId w:val="65"/>
  </w:num>
  <w:num w:numId="18" w16cid:durableId="848299673">
    <w:abstractNumId w:val="48"/>
  </w:num>
  <w:num w:numId="19" w16cid:durableId="597449813">
    <w:abstractNumId w:val="3"/>
  </w:num>
  <w:num w:numId="20" w16cid:durableId="1620188658">
    <w:abstractNumId w:val="5"/>
  </w:num>
  <w:num w:numId="21" w16cid:durableId="1622496438">
    <w:abstractNumId w:val="11"/>
  </w:num>
  <w:num w:numId="22" w16cid:durableId="261451902">
    <w:abstractNumId w:val="51"/>
  </w:num>
  <w:num w:numId="23" w16cid:durableId="1397050134">
    <w:abstractNumId w:val="54"/>
  </w:num>
  <w:num w:numId="24" w16cid:durableId="1955015991">
    <w:abstractNumId w:val="41"/>
  </w:num>
  <w:num w:numId="25" w16cid:durableId="1444961629">
    <w:abstractNumId w:val="14"/>
  </w:num>
  <w:num w:numId="26" w16cid:durableId="2051879340">
    <w:abstractNumId w:val="52"/>
  </w:num>
  <w:num w:numId="27" w16cid:durableId="225190160">
    <w:abstractNumId w:val="22"/>
  </w:num>
  <w:num w:numId="28" w16cid:durableId="808130408">
    <w:abstractNumId w:val="23"/>
  </w:num>
  <w:num w:numId="29" w16cid:durableId="2117020853">
    <w:abstractNumId w:val="47"/>
  </w:num>
  <w:num w:numId="30" w16cid:durableId="73404928">
    <w:abstractNumId w:val="36"/>
  </w:num>
  <w:num w:numId="31" w16cid:durableId="867334433">
    <w:abstractNumId w:val="42"/>
  </w:num>
  <w:num w:numId="32" w16cid:durableId="1543178100">
    <w:abstractNumId w:val="13"/>
  </w:num>
  <w:num w:numId="33" w16cid:durableId="1351027103">
    <w:abstractNumId w:val="53"/>
  </w:num>
  <w:num w:numId="34" w16cid:durableId="1328941476">
    <w:abstractNumId w:val="12"/>
  </w:num>
  <w:num w:numId="35" w16cid:durableId="1312558550">
    <w:abstractNumId w:val="10"/>
  </w:num>
  <w:num w:numId="36" w16cid:durableId="1468859239">
    <w:abstractNumId w:val="30"/>
  </w:num>
  <w:num w:numId="37" w16cid:durableId="138310376">
    <w:abstractNumId w:val="4"/>
  </w:num>
  <w:num w:numId="38" w16cid:durableId="451293604">
    <w:abstractNumId w:val="18"/>
  </w:num>
  <w:num w:numId="39" w16cid:durableId="1696686733">
    <w:abstractNumId w:val="6"/>
  </w:num>
  <w:num w:numId="40" w16cid:durableId="1759062768">
    <w:abstractNumId w:val="59"/>
  </w:num>
  <w:num w:numId="41" w16cid:durableId="43677074">
    <w:abstractNumId w:val="38"/>
  </w:num>
  <w:num w:numId="42" w16cid:durableId="723216417">
    <w:abstractNumId w:val="69"/>
  </w:num>
  <w:num w:numId="43" w16cid:durableId="396512629">
    <w:abstractNumId w:val="46"/>
  </w:num>
  <w:num w:numId="44" w16cid:durableId="744375314">
    <w:abstractNumId w:val="32"/>
  </w:num>
  <w:num w:numId="45" w16cid:durableId="1586181613">
    <w:abstractNumId w:val="63"/>
  </w:num>
  <w:num w:numId="46" w16cid:durableId="2038658088">
    <w:abstractNumId w:val="61"/>
  </w:num>
  <w:num w:numId="47" w16cid:durableId="953288808">
    <w:abstractNumId w:val="34"/>
  </w:num>
  <w:num w:numId="48" w16cid:durableId="1398088716">
    <w:abstractNumId w:val="17"/>
  </w:num>
  <w:num w:numId="49" w16cid:durableId="1764841534">
    <w:abstractNumId w:val="16"/>
  </w:num>
  <w:num w:numId="50" w16cid:durableId="1368137413">
    <w:abstractNumId w:val="21"/>
  </w:num>
  <w:num w:numId="51" w16cid:durableId="825122409">
    <w:abstractNumId w:val="29"/>
  </w:num>
  <w:num w:numId="52" w16cid:durableId="700860446">
    <w:abstractNumId w:val="58"/>
  </w:num>
  <w:num w:numId="53" w16cid:durableId="1810585639">
    <w:abstractNumId w:val="25"/>
  </w:num>
  <w:num w:numId="54" w16cid:durableId="1561985713">
    <w:abstractNumId w:val="2"/>
  </w:num>
  <w:num w:numId="55" w16cid:durableId="1490093044">
    <w:abstractNumId w:val="43"/>
  </w:num>
  <w:num w:numId="56" w16cid:durableId="1122917319">
    <w:abstractNumId w:val="33"/>
  </w:num>
  <w:num w:numId="57" w16cid:durableId="1134519780">
    <w:abstractNumId w:val="19"/>
  </w:num>
  <w:num w:numId="58" w16cid:durableId="1625036794">
    <w:abstractNumId w:val="7"/>
  </w:num>
  <w:num w:numId="59" w16cid:durableId="1578248867">
    <w:abstractNumId w:val="66"/>
  </w:num>
  <w:num w:numId="60" w16cid:durableId="16974816">
    <w:abstractNumId w:val="56"/>
  </w:num>
  <w:num w:numId="61" w16cid:durableId="1127119439">
    <w:abstractNumId w:val="64"/>
  </w:num>
  <w:num w:numId="62" w16cid:durableId="1276324602">
    <w:abstractNumId w:val="67"/>
  </w:num>
  <w:num w:numId="63" w16cid:durableId="477111817">
    <w:abstractNumId w:val="55"/>
  </w:num>
  <w:num w:numId="64" w16cid:durableId="1370259284">
    <w:abstractNumId w:val="70"/>
  </w:num>
  <w:num w:numId="65" w16cid:durableId="428544008">
    <w:abstractNumId w:val="31"/>
  </w:num>
  <w:num w:numId="66" w16cid:durableId="997731952">
    <w:abstractNumId w:val="26"/>
  </w:num>
  <w:num w:numId="67" w16cid:durableId="1889948204">
    <w:abstractNumId w:val="28"/>
  </w:num>
  <w:num w:numId="68" w16cid:durableId="335227853">
    <w:abstractNumId w:val="24"/>
  </w:num>
  <w:num w:numId="69" w16cid:durableId="956445970">
    <w:abstractNumId w:val="37"/>
  </w:num>
  <w:num w:numId="70" w16cid:durableId="2112042731">
    <w:abstractNumId w:val="15"/>
  </w:num>
  <w:num w:numId="71" w16cid:durableId="831137393">
    <w:abstractNumId w:val="68"/>
  </w:num>
  <w:numIdMacAtCleanup w:val="4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radhana Sharma">
    <w15:presenceInfo w15:providerId="Windows Live" w15:userId="78a3935c058b0a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ocumentProtection w:edit="trackedChanges" w:enforcement="1" w:cryptProviderType="rsaAES" w:cryptAlgorithmClass="hash" w:cryptAlgorithmType="typeAny" w:cryptAlgorithmSid="14" w:cryptSpinCount="100000" w:hash="CE6yvqIEoFepvwKdCP5j0hQp6ZCpjIGePMWm/QzOLpActuRVscEG4a/2uwKcNYg6TOO+UG6Vf0vE5p90LCzWkQ==" w:salt="i54eJJ8hSiiBrpg5UteygQ=="/>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237"/>
    <w:rsid w:val="000071EC"/>
    <w:rsid w:val="00017ADB"/>
    <w:rsid w:val="00040A6A"/>
    <w:rsid w:val="00042086"/>
    <w:rsid w:val="00044F4A"/>
    <w:rsid w:val="000504FB"/>
    <w:rsid w:val="000531C9"/>
    <w:rsid w:val="000535EB"/>
    <w:rsid w:val="00062B49"/>
    <w:rsid w:val="00075717"/>
    <w:rsid w:val="00076BB8"/>
    <w:rsid w:val="00084F06"/>
    <w:rsid w:val="00086342"/>
    <w:rsid w:val="00087B03"/>
    <w:rsid w:val="000A15C2"/>
    <w:rsid w:val="000D148F"/>
    <w:rsid w:val="000D23E5"/>
    <w:rsid w:val="000F4A40"/>
    <w:rsid w:val="000F6CA5"/>
    <w:rsid w:val="00105607"/>
    <w:rsid w:val="00137AE8"/>
    <w:rsid w:val="001466B2"/>
    <w:rsid w:val="00155360"/>
    <w:rsid w:val="00161F51"/>
    <w:rsid w:val="00164A8B"/>
    <w:rsid w:val="001669D6"/>
    <w:rsid w:val="00184E9D"/>
    <w:rsid w:val="001948C9"/>
    <w:rsid w:val="00197AEB"/>
    <w:rsid w:val="001D3C60"/>
    <w:rsid w:val="001E3B1A"/>
    <w:rsid w:val="00205136"/>
    <w:rsid w:val="00213C7E"/>
    <w:rsid w:val="002226E7"/>
    <w:rsid w:val="00231B29"/>
    <w:rsid w:val="00251FBA"/>
    <w:rsid w:val="00254608"/>
    <w:rsid w:val="00256D24"/>
    <w:rsid w:val="00260BD8"/>
    <w:rsid w:val="00262731"/>
    <w:rsid w:val="00276229"/>
    <w:rsid w:val="002A09C1"/>
    <w:rsid w:val="002B07DD"/>
    <w:rsid w:val="002B5034"/>
    <w:rsid w:val="002C38A0"/>
    <w:rsid w:val="002C4CF2"/>
    <w:rsid w:val="002D7355"/>
    <w:rsid w:val="002E29C9"/>
    <w:rsid w:val="002F005C"/>
    <w:rsid w:val="002F2DF7"/>
    <w:rsid w:val="0031463E"/>
    <w:rsid w:val="00322605"/>
    <w:rsid w:val="003261A5"/>
    <w:rsid w:val="0032732A"/>
    <w:rsid w:val="003429BF"/>
    <w:rsid w:val="00342EBF"/>
    <w:rsid w:val="00360F84"/>
    <w:rsid w:val="0036154E"/>
    <w:rsid w:val="003621CB"/>
    <w:rsid w:val="00364C05"/>
    <w:rsid w:val="00372AEE"/>
    <w:rsid w:val="00373586"/>
    <w:rsid w:val="0037511F"/>
    <w:rsid w:val="00380994"/>
    <w:rsid w:val="00387237"/>
    <w:rsid w:val="003907B0"/>
    <w:rsid w:val="003A1F5C"/>
    <w:rsid w:val="003C4A1E"/>
    <w:rsid w:val="003D4C7C"/>
    <w:rsid w:val="003F3588"/>
    <w:rsid w:val="00421BEB"/>
    <w:rsid w:val="0043795B"/>
    <w:rsid w:val="004404CC"/>
    <w:rsid w:val="00452122"/>
    <w:rsid w:val="0045334E"/>
    <w:rsid w:val="00457026"/>
    <w:rsid w:val="00470C13"/>
    <w:rsid w:val="00471A51"/>
    <w:rsid w:val="004957C9"/>
    <w:rsid w:val="004A1269"/>
    <w:rsid w:val="004A351F"/>
    <w:rsid w:val="004A4024"/>
    <w:rsid w:val="004A682A"/>
    <w:rsid w:val="004A6B03"/>
    <w:rsid w:val="004C4AD6"/>
    <w:rsid w:val="004D0948"/>
    <w:rsid w:val="004D10C4"/>
    <w:rsid w:val="004D434A"/>
    <w:rsid w:val="004D4CA4"/>
    <w:rsid w:val="004D51A0"/>
    <w:rsid w:val="004E3BF6"/>
    <w:rsid w:val="00503910"/>
    <w:rsid w:val="0050534D"/>
    <w:rsid w:val="005261D6"/>
    <w:rsid w:val="00542786"/>
    <w:rsid w:val="005460FD"/>
    <w:rsid w:val="005532F0"/>
    <w:rsid w:val="005619FE"/>
    <w:rsid w:val="005639FC"/>
    <w:rsid w:val="005813E6"/>
    <w:rsid w:val="00584131"/>
    <w:rsid w:val="005A5396"/>
    <w:rsid w:val="005B0DB2"/>
    <w:rsid w:val="005C40D8"/>
    <w:rsid w:val="005E480A"/>
    <w:rsid w:val="006059CF"/>
    <w:rsid w:val="00606E99"/>
    <w:rsid w:val="006316AB"/>
    <w:rsid w:val="00631BBA"/>
    <w:rsid w:val="00631FC8"/>
    <w:rsid w:val="00642528"/>
    <w:rsid w:val="006445B5"/>
    <w:rsid w:val="006448CC"/>
    <w:rsid w:val="00656C93"/>
    <w:rsid w:val="00662AC4"/>
    <w:rsid w:val="00663B36"/>
    <w:rsid w:val="00672287"/>
    <w:rsid w:val="00677B08"/>
    <w:rsid w:val="006A3861"/>
    <w:rsid w:val="006A4823"/>
    <w:rsid w:val="006A4EED"/>
    <w:rsid w:val="006B2C5C"/>
    <w:rsid w:val="006B4079"/>
    <w:rsid w:val="006D0756"/>
    <w:rsid w:val="006E06EE"/>
    <w:rsid w:val="006E2663"/>
    <w:rsid w:val="006E770B"/>
    <w:rsid w:val="006F4877"/>
    <w:rsid w:val="006F5E56"/>
    <w:rsid w:val="007034DC"/>
    <w:rsid w:val="00707BAE"/>
    <w:rsid w:val="00711215"/>
    <w:rsid w:val="00716307"/>
    <w:rsid w:val="00757B1D"/>
    <w:rsid w:val="00782B79"/>
    <w:rsid w:val="00783AFA"/>
    <w:rsid w:val="00791659"/>
    <w:rsid w:val="00795B18"/>
    <w:rsid w:val="007A5756"/>
    <w:rsid w:val="007B20E7"/>
    <w:rsid w:val="007C746F"/>
    <w:rsid w:val="007D2F96"/>
    <w:rsid w:val="007E45A1"/>
    <w:rsid w:val="007F7DAA"/>
    <w:rsid w:val="00805B61"/>
    <w:rsid w:val="0081107F"/>
    <w:rsid w:val="008113CC"/>
    <w:rsid w:val="0083157F"/>
    <w:rsid w:val="0085771E"/>
    <w:rsid w:val="00862478"/>
    <w:rsid w:val="00864C9C"/>
    <w:rsid w:val="00875341"/>
    <w:rsid w:val="00882729"/>
    <w:rsid w:val="00883D6F"/>
    <w:rsid w:val="008A0607"/>
    <w:rsid w:val="008A3F51"/>
    <w:rsid w:val="008B0AD2"/>
    <w:rsid w:val="008B3340"/>
    <w:rsid w:val="008C0DE9"/>
    <w:rsid w:val="008C7450"/>
    <w:rsid w:val="008E04A6"/>
    <w:rsid w:val="008F65CD"/>
    <w:rsid w:val="00900063"/>
    <w:rsid w:val="00907C38"/>
    <w:rsid w:val="00914288"/>
    <w:rsid w:val="00935C88"/>
    <w:rsid w:val="009407E7"/>
    <w:rsid w:val="00941FA6"/>
    <w:rsid w:val="009501AC"/>
    <w:rsid w:val="009520FC"/>
    <w:rsid w:val="00964816"/>
    <w:rsid w:val="009666BE"/>
    <w:rsid w:val="00971194"/>
    <w:rsid w:val="00984B62"/>
    <w:rsid w:val="00994EC9"/>
    <w:rsid w:val="009A77D9"/>
    <w:rsid w:val="009C58E8"/>
    <w:rsid w:val="00A025EA"/>
    <w:rsid w:val="00A14888"/>
    <w:rsid w:val="00A22525"/>
    <w:rsid w:val="00A41177"/>
    <w:rsid w:val="00A53342"/>
    <w:rsid w:val="00A566CD"/>
    <w:rsid w:val="00A6145B"/>
    <w:rsid w:val="00A74B14"/>
    <w:rsid w:val="00A91669"/>
    <w:rsid w:val="00AC52D7"/>
    <w:rsid w:val="00AD0805"/>
    <w:rsid w:val="00B30C86"/>
    <w:rsid w:val="00B35491"/>
    <w:rsid w:val="00B35C15"/>
    <w:rsid w:val="00B377A0"/>
    <w:rsid w:val="00B543D6"/>
    <w:rsid w:val="00B67BCA"/>
    <w:rsid w:val="00B82E82"/>
    <w:rsid w:val="00B905F8"/>
    <w:rsid w:val="00BA7F1A"/>
    <w:rsid w:val="00BD32F7"/>
    <w:rsid w:val="00BD5E51"/>
    <w:rsid w:val="00BE2508"/>
    <w:rsid w:val="00BF5BB5"/>
    <w:rsid w:val="00C0441C"/>
    <w:rsid w:val="00C12940"/>
    <w:rsid w:val="00C17635"/>
    <w:rsid w:val="00C25F1C"/>
    <w:rsid w:val="00C32FB4"/>
    <w:rsid w:val="00C35881"/>
    <w:rsid w:val="00C3661F"/>
    <w:rsid w:val="00C850E1"/>
    <w:rsid w:val="00CA5C21"/>
    <w:rsid w:val="00CA71DB"/>
    <w:rsid w:val="00CA7D39"/>
    <w:rsid w:val="00CB4B9B"/>
    <w:rsid w:val="00CF5F96"/>
    <w:rsid w:val="00D01AB9"/>
    <w:rsid w:val="00D5622C"/>
    <w:rsid w:val="00D56E61"/>
    <w:rsid w:val="00D9303A"/>
    <w:rsid w:val="00DB10C9"/>
    <w:rsid w:val="00DB6717"/>
    <w:rsid w:val="00DC6C6F"/>
    <w:rsid w:val="00E165D3"/>
    <w:rsid w:val="00E2103E"/>
    <w:rsid w:val="00E223BB"/>
    <w:rsid w:val="00E23CE9"/>
    <w:rsid w:val="00E269FC"/>
    <w:rsid w:val="00E406C7"/>
    <w:rsid w:val="00E43078"/>
    <w:rsid w:val="00E656E3"/>
    <w:rsid w:val="00E712E5"/>
    <w:rsid w:val="00E86E2A"/>
    <w:rsid w:val="00E921D8"/>
    <w:rsid w:val="00EA074A"/>
    <w:rsid w:val="00EA1368"/>
    <w:rsid w:val="00EA79E3"/>
    <w:rsid w:val="00EB547B"/>
    <w:rsid w:val="00EC1EE4"/>
    <w:rsid w:val="00ED01AD"/>
    <w:rsid w:val="00EF70C7"/>
    <w:rsid w:val="00F0008D"/>
    <w:rsid w:val="00F16C79"/>
    <w:rsid w:val="00F2313B"/>
    <w:rsid w:val="00F325DB"/>
    <w:rsid w:val="00F33E20"/>
    <w:rsid w:val="00F404BE"/>
    <w:rsid w:val="00F405EE"/>
    <w:rsid w:val="00F66546"/>
    <w:rsid w:val="00F757E7"/>
    <w:rsid w:val="00F973C0"/>
    <w:rsid w:val="00FA6CD1"/>
    <w:rsid w:val="00FB0BEA"/>
    <w:rsid w:val="00FB2FF0"/>
    <w:rsid w:val="00FB5F5C"/>
    <w:rsid w:val="00FD0454"/>
    <w:rsid w:val="00FD220D"/>
    <w:rsid w:val="00FF6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0EB2A"/>
  <w15:chartTrackingRefBased/>
  <w15:docId w15:val="{76F173DF-4262-4F7D-8AFF-AEFCCD5CF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237"/>
  </w:style>
  <w:style w:type="paragraph" w:styleId="Heading1">
    <w:name w:val="heading 1"/>
    <w:basedOn w:val="Normal"/>
    <w:next w:val="Normal"/>
    <w:link w:val="Heading1Char"/>
    <w:uiPriority w:val="9"/>
    <w:qFormat/>
    <w:rsid w:val="003872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3C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33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D4C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387237"/>
    <w:pPr>
      <w:widowControl w:val="0"/>
      <w:autoSpaceDE w:val="0"/>
      <w:autoSpaceDN w:val="0"/>
      <w:spacing w:before="60" w:after="0" w:line="240" w:lineRule="auto"/>
      <w:ind w:left="323" w:right="153"/>
      <w:jc w:val="center"/>
    </w:pPr>
    <w:rPr>
      <w:rFonts w:ascii="Times New Roman" w:eastAsia="Times New Roman" w:hAnsi="Times New Roman" w:cs="Times New Roman"/>
      <w:kern w:val="0"/>
      <w:sz w:val="56"/>
      <w:szCs w:val="56"/>
      <w14:ligatures w14:val="none"/>
    </w:rPr>
  </w:style>
  <w:style w:type="character" w:customStyle="1" w:styleId="TitleChar">
    <w:name w:val="Title Char"/>
    <w:basedOn w:val="DefaultParagraphFont"/>
    <w:link w:val="Title"/>
    <w:uiPriority w:val="10"/>
    <w:rsid w:val="00387237"/>
    <w:rPr>
      <w:rFonts w:ascii="Times New Roman" w:eastAsia="Times New Roman" w:hAnsi="Times New Roman" w:cs="Times New Roman"/>
      <w:kern w:val="0"/>
      <w:sz w:val="56"/>
      <w:szCs w:val="56"/>
      <w14:ligatures w14:val="none"/>
    </w:rPr>
  </w:style>
  <w:style w:type="paragraph" w:styleId="BodyText">
    <w:name w:val="Body Text"/>
    <w:basedOn w:val="Normal"/>
    <w:link w:val="BodyTextChar"/>
    <w:uiPriority w:val="1"/>
    <w:semiHidden/>
    <w:unhideWhenUsed/>
    <w:qFormat/>
    <w:rsid w:val="00387237"/>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semiHidden/>
    <w:rsid w:val="00387237"/>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3872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237"/>
  </w:style>
  <w:style w:type="paragraph" w:styleId="Footer">
    <w:name w:val="footer"/>
    <w:basedOn w:val="Normal"/>
    <w:link w:val="FooterChar"/>
    <w:uiPriority w:val="99"/>
    <w:unhideWhenUsed/>
    <w:rsid w:val="003872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237"/>
  </w:style>
  <w:style w:type="character" w:customStyle="1" w:styleId="Heading1Char">
    <w:name w:val="Heading 1 Char"/>
    <w:basedOn w:val="DefaultParagraphFont"/>
    <w:link w:val="Heading1"/>
    <w:uiPriority w:val="9"/>
    <w:rsid w:val="0038723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87237"/>
    <w:pPr>
      <w:outlineLvl w:val="9"/>
    </w:pPr>
    <w:rPr>
      <w:kern w:val="0"/>
      <w14:ligatures w14:val="none"/>
    </w:rPr>
  </w:style>
  <w:style w:type="paragraph" w:styleId="TOC1">
    <w:name w:val="toc 1"/>
    <w:basedOn w:val="Normal"/>
    <w:next w:val="Normal"/>
    <w:autoRedefine/>
    <w:uiPriority w:val="39"/>
    <w:unhideWhenUsed/>
    <w:rsid w:val="00A41177"/>
    <w:pPr>
      <w:tabs>
        <w:tab w:val="left" w:pos="450"/>
        <w:tab w:val="right" w:leader="dot" w:pos="9350"/>
      </w:tabs>
      <w:spacing w:after="100"/>
    </w:pPr>
  </w:style>
  <w:style w:type="character" w:styleId="Hyperlink">
    <w:name w:val="Hyperlink"/>
    <w:basedOn w:val="DefaultParagraphFont"/>
    <w:uiPriority w:val="99"/>
    <w:unhideWhenUsed/>
    <w:rsid w:val="003D4C7C"/>
    <w:rPr>
      <w:color w:val="0563C1" w:themeColor="hyperlink"/>
      <w:u w:val="single"/>
    </w:rPr>
  </w:style>
  <w:style w:type="paragraph" w:styleId="ListParagraph">
    <w:name w:val="List Paragraph"/>
    <w:basedOn w:val="Normal"/>
    <w:uiPriority w:val="34"/>
    <w:qFormat/>
    <w:rsid w:val="00161F51"/>
    <w:pPr>
      <w:ind w:left="720"/>
      <w:contextualSpacing/>
    </w:pPr>
  </w:style>
  <w:style w:type="table" w:styleId="PlainTable3">
    <w:name w:val="Plain Table 3"/>
    <w:basedOn w:val="TableNormal"/>
    <w:uiPriority w:val="43"/>
    <w:rsid w:val="0004208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uiPriority w:val="1"/>
    <w:qFormat/>
    <w:rsid w:val="00042086"/>
    <w:pPr>
      <w:spacing w:after="0" w:line="240" w:lineRule="auto"/>
    </w:pPr>
  </w:style>
  <w:style w:type="table" w:styleId="TableGrid">
    <w:name w:val="Table Grid"/>
    <w:basedOn w:val="TableNormal"/>
    <w:uiPriority w:val="39"/>
    <w:rsid w:val="00042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62478"/>
    <w:pPr>
      <w:spacing w:after="200" w:line="240" w:lineRule="auto"/>
    </w:pPr>
    <w:rPr>
      <w:i/>
      <w:iCs/>
      <w:color w:val="44546A" w:themeColor="text2"/>
      <w:sz w:val="18"/>
      <w:szCs w:val="18"/>
    </w:rPr>
  </w:style>
  <w:style w:type="table" w:styleId="PlainTable1">
    <w:name w:val="Plain Table 1"/>
    <w:basedOn w:val="TableNormal"/>
    <w:uiPriority w:val="41"/>
    <w:rsid w:val="0086247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213C7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850E1"/>
    <w:pPr>
      <w:tabs>
        <w:tab w:val="right" w:leader="dot" w:pos="9350"/>
      </w:tabs>
      <w:spacing w:after="100"/>
      <w:ind w:left="630"/>
    </w:pPr>
  </w:style>
  <w:style w:type="paragraph" w:styleId="TableofFigures">
    <w:name w:val="table of figures"/>
    <w:basedOn w:val="Normal"/>
    <w:next w:val="Normal"/>
    <w:uiPriority w:val="99"/>
    <w:unhideWhenUsed/>
    <w:rsid w:val="008A3F51"/>
    <w:pPr>
      <w:spacing w:after="0"/>
    </w:pPr>
  </w:style>
  <w:style w:type="character" w:customStyle="1" w:styleId="Heading3Char">
    <w:name w:val="Heading 3 Char"/>
    <w:basedOn w:val="DefaultParagraphFont"/>
    <w:link w:val="Heading3"/>
    <w:uiPriority w:val="9"/>
    <w:rsid w:val="0045334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05B61"/>
    <w:pPr>
      <w:tabs>
        <w:tab w:val="left" w:pos="960"/>
        <w:tab w:val="right" w:leader="dot" w:pos="9350"/>
      </w:tabs>
      <w:spacing w:after="100"/>
      <w:ind w:left="810"/>
    </w:pPr>
  </w:style>
  <w:style w:type="character" w:customStyle="1" w:styleId="ui-provider">
    <w:name w:val="ui-provider"/>
    <w:basedOn w:val="DefaultParagraphFont"/>
    <w:rsid w:val="00086342"/>
  </w:style>
  <w:style w:type="paragraph" w:styleId="NormalWeb">
    <w:name w:val="Normal (Web)"/>
    <w:basedOn w:val="Normal"/>
    <w:uiPriority w:val="99"/>
    <w:semiHidden/>
    <w:unhideWhenUsed/>
    <w:rsid w:val="00CA7D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8A0607"/>
    <w:rPr>
      <w:color w:val="605E5C"/>
      <w:shd w:val="clear" w:color="auto" w:fill="E1DFDD"/>
    </w:rPr>
  </w:style>
  <w:style w:type="character" w:customStyle="1" w:styleId="apple-tab-span">
    <w:name w:val="apple-tab-span"/>
    <w:basedOn w:val="DefaultParagraphFont"/>
    <w:rsid w:val="00E86E2A"/>
  </w:style>
  <w:style w:type="character" w:customStyle="1" w:styleId="Heading4Char">
    <w:name w:val="Heading 4 Char"/>
    <w:basedOn w:val="DefaultParagraphFont"/>
    <w:link w:val="Heading4"/>
    <w:uiPriority w:val="9"/>
    <w:semiHidden/>
    <w:rsid w:val="004D4CA4"/>
    <w:rPr>
      <w:rFonts w:asciiTheme="majorHAnsi" w:eastAsiaTheme="majorEastAsia" w:hAnsiTheme="majorHAnsi" w:cstheme="majorBidi"/>
      <w:i/>
      <w:iCs/>
      <w:color w:val="2F5496" w:themeColor="accent1" w:themeShade="BF"/>
    </w:rPr>
  </w:style>
  <w:style w:type="paragraph" w:styleId="Revision">
    <w:name w:val="Revision"/>
    <w:hidden/>
    <w:uiPriority w:val="99"/>
    <w:semiHidden/>
    <w:rsid w:val="007E45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75239">
      <w:bodyDiv w:val="1"/>
      <w:marLeft w:val="0"/>
      <w:marRight w:val="0"/>
      <w:marTop w:val="0"/>
      <w:marBottom w:val="0"/>
      <w:divBdr>
        <w:top w:val="none" w:sz="0" w:space="0" w:color="auto"/>
        <w:left w:val="none" w:sz="0" w:space="0" w:color="auto"/>
        <w:bottom w:val="none" w:sz="0" w:space="0" w:color="auto"/>
        <w:right w:val="none" w:sz="0" w:space="0" w:color="auto"/>
      </w:divBdr>
    </w:div>
    <w:div w:id="280379132">
      <w:bodyDiv w:val="1"/>
      <w:marLeft w:val="0"/>
      <w:marRight w:val="0"/>
      <w:marTop w:val="0"/>
      <w:marBottom w:val="0"/>
      <w:divBdr>
        <w:top w:val="none" w:sz="0" w:space="0" w:color="auto"/>
        <w:left w:val="none" w:sz="0" w:space="0" w:color="auto"/>
        <w:bottom w:val="none" w:sz="0" w:space="0" w:color="auto"/>
        <w:right w:val="none" w:sz="0" w:space="0" w:color="auto"/>
      </w:divBdr>
    </w:div>
    <w:div w:id="375155337">
      <w:bodyDiv w:val="1"/>
      <w:marLeft w:val="0"/>
      <w:marRight w:val="0"/>
      <w:marTop w:val="0"/>
      <w:marBottom w:val="0"/>
      <w:divBdr>
        <w:top w:val="none" w:sz="0" w:space="0" w:color="auto"/>
        <w:left w:val="none" w:sz="0" w:space="0" w:color="auto"/>
        <w:bottom w:val="none" w:sz="0" w:space="0" w:color="auto"/>
        <w:right w:val="none" w:sz="0" w:space="0" w:color="auto"/>
      </w:divBdr>
    </w:div>
    <w:div w:id="406731891">
      <w:bodyDiv w:val="1"/>
      <w:marLeft w:val="0"/>
      <w:marRight w:val="0"/>
      <w:marTop w:val="0"/>
      <w:marBottom w:val="0"/>
      <w:divBdr>
        <w:top w:val="none" w:sz="0" w:space="0" w:color="auto"/>
        <w:left w:val="none" w:sz="0" w:space="0" w:color="auto"/>
        <w:bottom w:val="none" w:sz="0" w:space="0" w:color="auto"/>
        <w:right w:val="none" w:sz="0" w:space="0" w:color="auto"/>
      </w:divBdr>
    </w:div>
    <w:div w:id="477261758">
      <w:bodyDiv w:val="1"/>
      <w:marLeft w:val="0"/>
      <w:marRight w:val="0"/>
      <w:marTop w:val="0"/>
      <w:marBottom w:val="0"/>
      <w:divBdr>
        <w:top w:val="none" w:sz="0" w:space="0" w:color="auto"/>
        <w:left w:val="none" w:sz="0" w:space="0" w:color="auto"/>
        <w:bottom w:val="none" w:sz="0" w:space="0" w:color="auto"/>
        <w:right w:val="none" w:sz="0" w:space="0" w:color="auto"/>
      </w:divBdr>
    </w:div>
    <w:div w:id="497160540">
      <w:bodyDiv w:val="1"/>
      <w:marLeft w:val="0"/>
      <w:marRight w:val="0"/>
      <w:marTop w:val="0"/>
      <w:marBottom w:val="0"/>
      <w:divBdr>
        <w:top w:val="none" w:sz="0" w:space="0" w:color="auto"/>
        <w:left w:val="none" w:sz="0" w:space="0" w:color="auto"/>
        <w:bottom w:val="none" w:sz="0" w:space="0" w:color="auto"/>
        <w:right w:val="none" w:sz="0" w:space="0" w:color="auto"/>
      </w:divBdr>
      <w:divsChild>
        <w:div w:id="1623074472">
          <w:marLeft w:val="0"/>
          <w:marRight w:val="0"/>
          <w:marTop w:val="0"/>
          <w:marBottom w:val="240"/>
          <w:divBdr>
            <w:top w:val="none" w:sz="0" w:space="0" w:color="auto"/>
            <w:left w:val="none" w:sz="0" w:space="0" w:color="auto"/>
            <w:bottom w:val="none" w:sz="0" w:space="0" w:color="auto"/>
            <w:right w:val="none" w:sz="0" w:space="0" w:color="auto"/>
          </w:divBdr>
        </w:div>
        <w:div w:id="337461923">
          <w:marLeft w:val="0"/>
          <w:marRight w:val="0"/>
          <w:marTop w:val="0"/>
          <w:marBottom w:val="240"/>
          <w:divBdr>
            <w:top w:val="none" w:sz="0" w:space="0" w:color="auto"/>
            <w:left w:val="none" w:sz="0" w:space="0" w:color="auto"/>
            <w:bottom w:val="none" w:sz="0" w:space="0" w:color="auto"/>
            <w:right w:val="none" w:sz="0" w:space="0" w:color="auto"/>
          </w:divBdr>
        </w:div>
        <w:div w:id="345332619">
          <w:marLeft w:val="0"/>
          <w:marRight w:val="0"/>
          <w:marTop w:val="0"/>
          <w:marBottom w:val="120"/>
          <w:divBdr>
            <w:top w:val="none" w:sz="0" w:space="0" w:color="auto"/>
            <w:left w:val="none" w:sz="0" w:space="0" w:color="auto"/>
            <w:bottom w:val="none" w:sz="0" w:space="0" w:color="auto"/>
            <w:right w:val="none" w:sz="0" w:space="0" w:color="auto"/>
          </w:divBdr>
        </w:div>
        <w:div w:id="80219243">
          <w:marLeft w:val="0"/>
          <w:marRight w:val="0"/>
          <w:marTop w:val="0"/>
          <w:marBottom w:val="120"/>
          <w:divBdr>
            <w:top w:val="none" w:sz="0" w:space="0" w:color="auto"/>
            <w:left w:val="none" w:sz="0" w:space="0" w:color="auto"/>
            <w:bottom w:val="none" w:sz="0" w:space="0" w:color="auto"/>
            <w:right w:val="none" w:sz="0" w:space="0" w:color="auto"/>
          </w:divBdr>
        </w:div>
        <w:div w:id="2041471073">
          <w:marLeft w:val="0"/>
          <w:marRight w:val="0"/>
          <w:marTop w:val="0"/>
          <w:marBottom w:val="120"/>
          <w:divBdr>
            <w:top w:val="none" w:sz="0" w:space="0" w:color="auto"/>
            <w:left w:val="none" w:sz="0" w:space="0" w:color="auto"/>
            <w:bottom w:val="none" w:sz="0" w:space="0" w:color="auto"/>
            <w:right w:val="none" w:sz="0" w:space="0" w:color="auto"/>
          </w:divBdr>
        </w:div>
        <w:div w:id="2141267820">
          <w:marLeft w:val="0"/>
          <w:marRight w:val="0"/>
          <w:marTop w:val="0"/>
          <w:marBottom w:val="120"/>
          <w:divBdr>
            <w:top w:val="none" w:sz="0" w:space="0" w:color="auto"/>
            <w:left w:val="none" w:sz="0" w:space="0" w:color="auto"/>
            <w:bottom w:val="none" w:sz="0" w:space="0" w:color="auto"/>
            <w:right w:val="none" w:sz="0" w:space="0" w:color="auto"/>
          </w:divBdr>
        </w:div>
        <w:div w:id="1933079766">
          <w:marLeft w:val="0"/>
          <w:marRight w:val="0"/>
          <w:marTop w:val="0"/>
          <w:marBottom w:val="120"/>
          <w:divBdr>
            <w:top w:val="none" w:sz="0" w:space="0" w:color="auto"/>
            <w:left w:val="none" w:sz="0" w:space="0" w:color="auto"/>
            <w:bottom w:val="none" w:sz="0" w:space="0" w:color="auto"/>
            <w:right w:val="none" w:sz="0" w:space="0" w:color="auto"/>
          </w:divBdr>
        </w:div>
        <w:div w:id="1725442454">
          <w:marLeft w:val="0"/>
          <w:marRight w:val="0"/>
          <w:marTop w:val="0"/>
          <w:marBottom w:val="120"/>
          <w:divBdr>
            <w:top w:val="none" w:sz="0" w:space="0" w:color="auto"/>
            <w:left w:val="none" w:sz="0" w:space="0" w:color="auto"/>
            <w:bottom w:val="none" w:sz="0" w:space="0" w:color="auto"/>
            <w:right w:val="none" w:sz="0" w:space="0" w:color="auto"/>
          </w:divBdr>
        </w:div>
        <w:div w:id="1629165498">
          <w:marLeft w:val="0"/>
          <w:marRight w:val="0"/>
          <w:marTop w:val="0"/>
          <w:marBottom w:val="120"/>
          <w:divBdr>
            <w:top w:val="none" w:sz="0" w:space="0" w:color="auto"/>
            <w:left w:val="none" w:sz="0" w:space="0" w:color="auto"/>
            <w:bottom w:val="none" w:sz="0" w:space="0" w:color="auto"/>
            <w:right w:val="none" w:sz="0" w:space="0" w:color="auto"/>
          </w:divBdr>
        </w:div>
        <w:div w:id="1169908815">
          <w:marLeft w:val="0"/>
          <w:marRight w:val="0"/>
          <w:marTop w:val="0"/>
          <w:marBottom w:val="120"/>
          <w:divBdr>
            <w:top w:val="none" w:sz="0" w:space="0" w:color="auto"/>
            <w:left w:val="none" w:sz="0" w:space="0" w:color="auto"/>
            <w:bottom w:val="none" w:sz="0" w:space="0" w:color="auto"/>
            <w:right w:val="none" w:sz="0" w:space="0" w:color="auto"/>
          </w:divBdr>
        </w:div>
        <w:div w:id="1216966858">
          <w:marLeft w:val="0"/>
          <w:marRight w:val="0"/>
          <w:marTop w:val="0"/>
          <w:marBottom w:val="120"/>
          <w:divBdr>
            <w:top w:val="none" w:sz="0" w:space="0" w:color="auto"/>
            <w:left w:val="none" w:sz="0" w:space="0" w:color="auto"/>
            <w:bottom w:val="none" w:sz="0" w:space="0" w:color="auto"/>
            <w:right w:val="none" w:sz="0" w:space="0" w:color="auto"/>
          </w:divBdr>
        </w:div>
        <w:div w:id="529876383">
          <w:marLeft w:val="0"/>
          <w:marRight w:val="0"/>
          <w:marTop w:val="0"/>
          <w:marBottom w:val="120"/>
          <w:divBdr>
            <w:top w:val="none" w:sz="0" w:space="0" w:color="auto"/>
            <w:left w:val="none" w:sz="0" w:space="0" w:color="auto"/>
            <w:bottom w:val="none" w:sz="0" w:space="0" w:color="auto"/>
            <w:right w:val="none" w:sz="0" w:space="0" w:color="auto"/>
          </w:divBdr>
        </w:div>
        <w:div w:id="127675506">
          <w:marLeft w:val="0"/>
          <w:marRight w:val="0"/>
          <w:marTop w:val="0"/>
          <w:marBottom w:val="120"/>
          <w:divBdr>
            <w:top w:val="none" w:sz="0" w:space="0" w:color="auto"/>
            <w:left w:val="none" w:sz="0" w:space="0" w:color="auto"/>
            <w:bottom w:val="none" w:sz="0" w:space="0" w:color="auto"/>
            <w:right w:val="none" w:sz="0" w:space="0" w:color="auto"/>
          </w:divBdr>
        </w:div>
        <w:div w:id="394664156">
          <w:marLeft w:val="0"/>
          <w:marRight w:val="0"/>
          <w:marTop w:val="0"/>
          <w:marBottom w:val="120"/>
          <w:divBdr>
            <w:top w:val="none" w:sz="0" w:space="0" w:color="auto"/>
            <w:left w:val="none" w:sz="0" w:space="0" w:color="auto"/>
            <w:bottom w:val="none" w:sz="0" w:space="0" w:color="auto"/>
            <w:right w:val="none" w:sz="0" w:space="0" w:color="auto"/>
          </w:divBdr>
        </w:div>
        <w:div w:id="880096669">
          <w:marLeft w:val="0"/>
          <w:marRight w:val="0"/>
          <w:marTop w:val="0"/>
          <w:marBottom w:val="120"/>
          <w:divBdr>
            <w:top w:val="none" w:sz="0" w:space="0" w:color="auto"/>
            <w:left w:val="none" w:sz="0" w:space="0" w:color="auto"/>
            <w:bottom w:val="none" w:sz="0" w:space="0" w:color="auto"/>
            <w:right w:val="none" w:sz="0" w:space="0" w:color="auto"/>
          </w:divBdr>
        </w:div>
        <w:div w:id="1857110706">
          <w:marLeft w:val="0"/>
          <w:marRight w:val="0"/>
          <w:marTop w:val="0"/>
          <w:marBottom w:val="240"/>
          <w:divBdr>
            <w:top w:val="none" w:sz="0" w:space="0" w:color="auto"/>
            <w:left w:val="none" w:sz="0" w:space="0" w:color="auto"/>
            <w:bottom w:val="none" w:sz="0" w:space="0" w:color="auto"/>
            <w:right w:val="none" w:sz="0" w:space="0" w:color="auto"/>
          </w:divBdr>
        </w:div>
        <w:div w:id="1891182164">
          <w:marLeft w:val="0"/>
          <w:marRight w:val="0"/>
          <w:marTop w:val="0"/>
          <w:marBottom w:val="120"/>
          <w:divBdr>
            <w:top w:val="none" w:sz="0" w:space="0" w:color="auto"/>
            <w:left w:val="none" w:sz="0" w:space="0" w:color="auto"/>
            <w:bottom w:val="none" w:sz="0" w:space="0" w:color="auto"/>
            <w:right w:val="none" w:sz="0" w:space="0" w:color="auto"/>
          </w:divBdr>
        </w:div>
        <w:div w:id="1962954976">
          <w:marLeft w:val="0"/>
          <w:marRight w:val="0"/>
          <w:marTop w:val="0"/>
          <w:marBottom w:val="120"/>
          <w:divBdr>
            <w:top w:val="none" w:sz="0" w:space="0" w:color="auto"/>
            <w:left w:val="none" w:sz="0" w:space="0" w:color="auto"/>
            <w:bottom w:val="none" w:sz="0" w:space="0" w:color="auto"/>
            <w:right w:val="none" w:sz="0" w:space="0" w:color="auto"/>
          </w:divBdr>
        </w:div>
        <w:div w:id="1209074233">
          <w:marLeft w:val="0"/>
          <w:marRight w:val="0"/>
          <w:marTop w:val="0"/>
          <w:marBottom w:val="120"/>
          <w:divBdr>
            <w:top w:val="none" w:sz="0" w:space="0" w:color="auto"/>
            <w:left w:val="none" w:sz="0" w:space="0" w:color="auto"/>
            <w:bottom w:val="none" w:sz="0" w:space="0" w:color="auto"/>
            <w:right w:val="none" w:sz="0" w:space="0" w:color="auto"/>
          </w:divBdr>
        </w:div>
        <w:div w:id="1511531534">
          <w:marLeft w:val="0"/>
          <w:marRight w:val="0"/>
          <w:marTop w:val="0"/>
          <w:marBottom w:val="120"/>
          <w:divBdr>
            <w:top w:val="none" w:sz="0" w:space="0" w:color="auto"/>
            <w:left w:val="none" w:sz="0" w:space="0" w:color="auto"/>
            <w:bottom w:val="none" w:sz="0" w:space="0" w:color="auto"/>
            <w:right w:val="none" w:sz="0" w:space="0" w:color="auto"/>
          </w:divBdr>
        </w:div>
        <w:div w:id="1373572041">
          <w:marLeft w:val="0"/>
          <w:marRight w:val="0"/>
          <w:marTop w:val="0"/>
          <w:marBottom w:val="120"/>
          <w:divBdr>
            <w:top w:val="none" w:sz="0" w:space="0" w:color="auto"/>
            <w:left w:val="none" w:sz="0" w:space="0" w:color="auto"/>
            <w:bottom w:val="none" w:sz="0" w:space="0" w:color="auto"/>
            <w:right w:val="none" w:sz="0" w:space="0" w:color="auto"/>
          </w:divBdr>
        </w:div>
        <w:div w:id="600456611">
          <w:marLeft w:val="0"/>
          <w:marRight w:val="0"/>
          <w:marTop w:val="0"/>
          <w:marBottom w:val="240"/>
          <w:divBdr>
            <w:top w:val="none" w:sz="0" w:space="0" w:color="auto"/>
            <w:left w:val="none" w:sz="0" w:space="0" w:color="auto"/>
            <w:bottom w:val="none" w:sz="0" w:space="0" w:color="auto"/>
            <w:right w:val="none" w:sz="0" w:space="0" w:color="auto"/>
          </w:divBdr>
        </w:div>
        <w:div w:id="1218392280">
          <w:marLeft w:val="0"/>
          <w:marRight w:val="0"/>
          <w:marTop w:val="0"/>
          <w:marBottom w:val="120"/>
          <w:divBdr>
            <w:top w:val="none" w:sz="0" w:space="0" w:color="auto"/>
            <w:left w:val="none" w:sz="0" w:space="0" w:color="auto"/>
            <w:bottom w:val="none" w:sz="0" w:space="0" w:color="auto"/>
            <w:right w:val="none" w:sz="0" w:space="0" w:color="auto"/>
          </w:divBdr>
        </w:div>
        <w:div w:id="1679652236">
          <w:marLeft w:val="0"/>
          <w:marRight w:val="0"/>
          <w:marTop w:val="0"/>
          <w:marBottom w:val="120"/>
          <w:divBdr>
            <w:top w:val="none" w:sz="0" w:space="0" w:color="auto"/>
            <w:left w:val="none" w:sz="0" w:space="0" w:color="auto"/>
            <w:bottom w:val="none" w:sz="0" w:space="0" w:color="auto"/>
            <w:right w:val="none" w:sz="0" w:space="0" w:color="auto"/>
          </w:divBdr>
        </w:div>
        <w:div w:id="913666507">
          <w:marLeft w:val="0"/>
          <w:marRight w:val="0"/>
          <w:marTop w:val="0"/>
          <w:marBottom w:val="120"/>
          <w:divBdr>
            <w:top w:val="none" w:sz="0" w:space="0" w:color="auto"/>
            <w:left w:val="none" w:sz="0" w:space="0" w:color="auto"/>
            <w:bottom w:val="none" w:sz="0" w:space="0" w:color="auto"/>
            <w:right w:val="none" w:sz="0" w:space="0" w:color="auto"/>
          </w:divBdr>
        </w:div>
        <w:div w:id="689069154">
          <w:marLeft w:val="0"/>
          <w:marRight w:val="0"/>
          <w:marTop w:val="0"/>
          <w:marBottom w:val="120"/>
          <w:divBdr>
            <w:top w:val="none" w:sz="0" w:space="0" w:color="auto"/>
            <w:left w:val="none" w:sz="0" w:space="0" w:color="auto"/>
            <w:bottom w:val="none" w:sz="0" w:space="0" w:color="auto"/>
            <w:right w:val="none" w:sz="0" w:space="0" w:color="auto"/>
          </w:divBdr>
        </w:div>
        <w:div w:id="1133791819">
          <w:marLeft w:val="0"/>
          <w:marRight w:val="0"/>
          <w:marTop w:val="0"/>
          <w:marBottom w:val="120"/>
          <w:divBdr>
            <w:top w:val="none" w:sz="0" w:space="0" w:color="auto"/>
            <w:left w:val="none" w:sz="0" w:space="0" w:color="auto"/>
            <w:bottom w:val="none" w:sz="0" w:space="0" w:color="auto"/>
            <w:right w:val="none" w:sz="0" w:space="0" w:color="auto"/>
          </w:divBdr>
        </w:div>
        <w:div w:id="1305088887">
          <w:marLeft w:val="0"/>
          <w:marRight w:val="0"/>
          <w:marTop w:val="0"/>
          <w:marBottom w:val="120"/>
          <w:divBdr>
            <w:top w:val="none" w:sz="0" w:space="0" w:color="auto"/>
            <w:left w:val="none" w:sz="0" w:space="0" w:color="auto"/>
            <w:bottom w:val="none" w:sz="0" w:space="0" w:color="auto"/>
            <w:right w:val="none" w:sz="0" w:space="0" w:color="auto"/>
          </w:divBdr>
        </w:div>
        <w:div w:id="923994333">
          <w:marLeft w:val="0"/>
          <w:marRight w:val="0"/>
          <w:marTop w:val="0"/>
          <w:marBottom w:val="120"/>
          <w:divBdr>
            <w:top w:val="none" w:sz="0" w:space="0" w:color="auto"/>
            <w:left w:val="none" w:sz="0" w:space="0" w:color="auto"/>
            <w:bottom w:val="none" w:sz="0" w:space="0" w:color="auto"/>
            <w:right w:val="none" w:sz="0" w:space="0" w:color="auto"/>
          </w:divBdr>
        </w:div>
      </w:divsChild>
    </w:div>
    <w:div w:id="568422202">
      <w:bodyDiv w:val="1"/>
      <w:marLeft w:val="0"/>
      <w:marRight w:val="0"/>
      <w:marTop w:val="0"/>
      <w:marBottom w:val="0"/>
      <w:divBdr>
        <w:top w:val="none" w:sz="0" w:space="0" w:color="auto"/>
        <w:left w:val="none" w:sz="0" w:space="0" w:color="auto"/>
        <w:bottom w:val="none" w:sz="0" w:space="0" w:color="auto"/>
        <w:right w:val="none" w:sz="0" w:space="0" w:color="auto"/>
      </w:divBdr>
    </w:div>
    <w:div w:id="598759257">
      <w:bodyDiv w:val="1"/>
      <w:marLeft w:val="0"/>
      <w:marRight w:val="0"/>
      <w:marTop w:val="0"/>
      <w:marBottom w:val="0"/>
      <w:divBdr>
        <w:top w:val="none" w:sz="0" w:space="0" w:color="auto"/>
        <w:left w:val="none" w:sz="0" w:space="0" w:color="auto"/>
        <w:bottom w:val="none" w:sz="0" w:space="0" w:color="auto"/>
        <w:right w:val="none" w:sz="0" w:space="0" w:color="auto"/>
      </w:divBdr>
    </w:div>
    <w:div w:id="637494084">
      <w:bodyDiv w:val="1"/>
      <w:marLeft w:val="0"/>
      <w:marRight w:val="0"/>
      <w:marTop w:val="0"/>
      <w:marBottom w:val="0"/>
      <w:divBdr>
        <w:top w:val="none" w:sz="0" w:space="0" w:color="auto"/>
        <w:left w:val="none" w:sz="0" w:space="0" w:color="auto"/>
        <w:bottom w:val="none" w:sz="0" w:space="0" w:color="auto"/>
        <w:right w:val="none" w:sz="0" w:space="0" w:color="auto"/>
      </w:divBdr>
    </w:div>
    <w:div w:id="640501507">
      <w:bodyDiv w:val="1"/>
      <w:marLeft w:val="0"/>
      <w:marRight w:val="0"/>
      <w:marTop w:val="0"/>
      <w:marBottom w:val="0"/>
      <w:divBdr>
        <w:top w:val="none" w:sz="0" w:space="0" w:color="auto"/>
        <w:left w:val="none" w:sz="0" w:space="0" w:color="auto"/>
        <w:bottom w:val="none" w:sz="0" w:space="0" w:color="auto"/>
        <w:right w:val="none" w:sz="0" w:space="0" w:color="auto"/>
      </w:divBdr>
    </w:div>
    <w:div w:id="971178478">
      <w:bodyDiv w:val="1"/>
      <w:marLeft w:val="0"/>
      <w:marRight w:val="0"/>
      <w:marTop w:val="0"/>
      <w:marBottom w:val="0"/>
      <w:divBdr>
        <w:top w:val="none" w:sz="0" w:space="0" w:color="auto"/>
        <w:left w:val="none" w:sz="0" w:space="0" w:color="auto"/>
        <w:bottom w:val="none" w:sz="0" w:space="0" w:color="auto"/>
        <w:right w:val="none" w:sz="0" w:space="0" w:color="auto"/>
      </w:divBdr>
    </w:div>
    <w:div w:id="981352923">
      <w:bodyDiv w:val="1"/>
      <w:marLeft w:val="0"/>
      <w:marRight w:val="0"/>
      <w:marTop w:val="0"/>
      <w:marBottom w:val="0"/>
      <w:divBdr>
        <w:top w:val="none" w:sz="0" w:space="0" w:color="auto"/>
        <w:left w:val="none" w:sz="0" w:space="0" w:color="auto"/>
        <w:bottom w:val="none" w:sz="0" w:space="0" w:color="auto"/>
        <w:right w:val="none" w:sz="0" w:space="0" w:color="auto"/>
      </w:divBdr>
    </w:div>
    <w:div w:id="984745950">
      <w:bodyDiv w:val="1"/>
      <w:marLeft w:val="0"/>
      <w:marRight w:val="0"/>
      <w:marTop w:val="0"/>
      <w:marBottom w:val="0"/>
      <w:divBdr>
        <w:top w:val="none" w:sz="0" w:space="0" w:color="auto"/>
        <w:left w:val="none" w:sz="0" w:space="0" w:color="auto"/>
        <w:bottom w:val="none" w:sz="0" w:space="0" w:color="auto"/>
        <w:right w:val="none" w:sz="0" w:space="0" w:color="auto"/>
      </w:divBdr>
    </w:div>
    <w:div w:id="1083574874">
      <w:bodyDiv w:val="1"/>
      <w:marLeft w:val="0"/>
      <w:marRight w:val="0"/>
      <w:marTop w:val="0"/>
      <w:marBottom w:val="0"/>
      <w:divBdr>
        <w:top w:val="none" w:sz="0" w:space="0" w:color="auto"/>
        <w:left w:val="none" w:sz="0" w:space="0" w:color="auto"/>
        <w:bottom w:val="none" w:sz="0" w:space="0" w:color="auto"/>
        <w:right w:val="none" w:sz="0" w:space="0" w:color="auto"/>
      </w:divBdr>
    </w:div>
    <w:div w:id="1094982183">
      <w:bodyDiv w:val="1"/>
      <w:marLeft w:val="0"/>
      <w:marRight w:val="0"/>
      <w:marTop w:val="0"/>
      <w:marBottom w:val="0"/>
      <w:divBdr>
        <w:top w:val="none" w:sz="0" w:space="0" w:color="auto"/>
        <w:left w:val="none" w:sz="0" w:space="0" w:color="auto"/>
        <w:bottom w:val="none" w:sz="0" w:space="0" w:color="auto"/>
        <w:right w:val="none" w:sz="0" w:space="0" w:color="auto"/>
      </w:divBdr>
    </w:div>
    <w:div w:id="1176923019">
      <w:bodyDiv w:val="1"/>
      <w:marLeft w:val="0"/>
      <w:marRight w:val="0"/>
      <w:marTop w:val="0"/>
      <w:marBottom w:val="0"/>
      <w:divBdr>
        <w:top w:val="none" w:sz="0" w:space="0" w:color="auto"/>
        <w:left w:val="none" w:sz="0" w:space="0" w:color="auto"/>
        <w:bottom w:val="none" w:sz="0" w:space="0" w:color="auto"/>
        <w:right w:val="none" w:sz="0" w:space="0" w:color="auto"/>
      </w:divBdr>
    </w:div>
    <w:div w:id="1323390021">
      <w:bodyDiv w:val="1"/>
      <w:marLeft w:val="0"/>
      <w:marRight w:val="0"/>
      <w:marTop w:val="0"/>
      <w:marBottom w:val="0"/>
      <w:divBdr>
        <w:top w:val="none" w:sz="0" w:space="0" w:color="auto"/>
        <w:left w:val="none" w:sz="0" w:space="0" w:color="auto"/>
        <w:bottom w:val="none" w:sz="0" w:space="0" w:color="auto"/>
        <w:right w:val="none" w:sz="0" w:space="0" w:color="auto"/>
      </w:divBdr>
    </w:div>
    <w:div w:id="1325087983">
      <w:bodyDiv w:val="1"/>
      <w:marLeft w:val="0"/>
      <w:marRight w:val="0"/>
      <w:marTop w:val="0"/>
      <w:marBottom w:val="0"/>
      <w:divBdr>
        <w:top w:val="none" w:sz="0" w:space="0" w:color="auto"/>
        <w:left w:val="none" w:sz="0" w:space="0" w:color="auto"/>
        <w:bottom w:val="none" w:sz="0" w:space="0" w:color="auto"/>
        <w:right w:val="none" w:sz="0" w:space="0" w:color="auto"/>
      </w:divBdr>
    </w:div>
    <w:div w:id="1391461522">
      <w:bodyDiv w:val="1"/>
      <w:marLeft w:val="0"/>
      <w:marRight w:val="0"/>
      <w:marTop w:val="0"/>
      <w:marBottom w:val="0"/>
      <w:divBdr>
        <w:top w:val="none" w:sz="0" w:space="0" w:color="auto"/>
        <w:left w:val="none" w:sz="0" w:space="0" w:color="auto"/>
        <w:bottom w:val="none" w:sz="0" w:space="0" w:color="auto"/>
        <w:right w:val="none" w:sz="0" w:space="0" w:color="auto"/>
      </w:divBdr>
    </w:div>
    <w:div w:id="1464729913">
      <w:bodyDiv w:val="1"/>
      <w:marLeft w:val="0"/>
      <w:marRight w:val="0"/>
      <w:marTop w:val="0"/>
      <w:marBottom w:val="0"/>
      <w:divBdr>
        <w:top w:val="none" w:sz="0" w:space="0" w:color="auto"/>
        <w:left w:val="none" w:sz="0" w:space="0" w:color="auto"/>
        <w:bottom w:val="none" w:sz="0" w:space="0" w:color="auto"/>
        <w:right w:val="none" w:sz="0" w:space="0" w:color="auto"/>
      </w:divBdr>
    </w:div>
    <w:div w:id="1609963963">
      <w:bodyDiv w:val="1"/>
      <w:marLeft w:val="0"/>
      <w:marRight w:val="0"/>
      <w:marTop w:val="0"/>
      <w:marBottom w:val="0"/>
      <w:divBdr>
        <w:top w:val="none" w:sz="0" w:space="0" w:color="auto"/>
        <w:left w:val="none" w:sz="0" w:space="0" w:color="auto"/>
        <w:bottom w:val="none" w:sz="0" w:space="0" w:color="auto"/>
        <w:right w:val="none" w:sz="0" w:space="0" w:color="auto"/>
      </w:divBdr>
    </w:div>
    <w:div w:id="1620643897">
      <w:bodyDiv w:val="1"/>
      <w:marLeft w:val="0"/>
      <w:marRight w:val="0"/>
      <w:marTop w:val="0"/>
      <w:marBottom w:val="0"/>
      <w:divBdr>
        <w:top w:val="none" w:sz="0" w:space="0" w:color="auto"/>
        <w:left w:val="none" w:sz="0" w:space="0" w:color="auto"/>
        <w:bottom w:val="none" w:sz="0" w:space="0" w:color="auto"/>
        <w:right w:val="none" w:sz="0" w:space="0" w:color="auto"/>
      </w:divBdr>
    </w:div>
    <w:div w:id="1657802432">
      <w:bodyDiv w:val="1"/>
      <w:marLeft w:val="0"/>
      <w:marRight w:val="0"/>
      <w:marTop w:val="0"/>
      <w:marBottom w:val="0"/>
      <w:divBdr>
        <w:top w:val="none" w:sz="0" w:space="0" w:color="auto"/>
        <w:left w:val="none" w:sz="0" w:space="0" w:color="auto"/>
        <w:bottom w:val="none" w:sz="0" w:space="0" w:color="auto"/>
        <w:right w:val="none" w:sz="0" w:space="0" w:color="auto"/>
      </w:divBdr>
    </w:div>
    <w:div w:id="1679963511">
      <w:bodyDiv w:val="1"/>
      <w:marLeft w:val="0"/>
      <w:marRight w:val="0"/>
      <w:marTop w:val="0"/>
      <w:marBottom w:val="0"/>
      <w:divBdr>
        <w:top w:val="none" w:sz="0" w:space="0" w:color="auto"/>
        <w:left w:val="none" w:sz="0" w:space="0" w:color="auto"/>
        <w:bottom w:val="none" w:sz="0" w:space="0" w:color="auto"/>
        <w:right w:val="none" w:sz="0" w:space="0" w:color="auto"/>
      </w:divBdr>
    </w:div>
    <w:div w:id="1717467446">
      <w:bodyDiv w:val="1"/>
      <w:marLeft w:val="0"/>
      <w:marRight w:val="0"/>
      <w:marTop w:val="0"/>
      <w:marBottom w:val="0"/>
      <w:divBdr>
        <w:top w:val="none" w:sz="0" w:space="0" w:color="auto"/>
        <w:left w:val="none" w:sz="0" w:space="0" w:color="auto"/>
        <w:bottom w:val="none" w:sz="0" w:space="0" w:color="auto"/>
        <w:right w:val="none" w:sz="0" w:space="0" w:color="auto"/>
      </w:divBdr>
    </w:div>
    <w:div w:id="1823035448">
      <w:bodyDiv w:val="1"/>
      <w:marLeft w:val="0"/>
      <w:marRight w:val="0"/>
      <w:marTop w:val="0"/>
      <w:marBottom w:val="0"/>
      <w:divBdr>
        <w:top w:val="none" w:sz="0" w:space="0" w:color="auto"/>
        <w:left w:val="none" w:sz="0" w:space="0" w:color="auto"/>
        <w:bottom w:val="none" w:sz="0" w:space="0" w:color="auto"/>
        <w:right w:val="none" w:sz="0" w:space="0" w:color="auto"/>
      </w:divBdr>
    </w:div>
    <w:div w:id="1888031726">
      <w:bodyDiv w:val="1"/>
      <w:marLeft w:val="0"/>
      <w:marRight w:val="0"/>
      <w:marTop w:val="0"/>
      <w:marBottom w:val="0"/>
      <w:divBdr>
        <w:top w:val="none" w:sz="0" w:space="0" w:color="auto"/>
        <w:left w:val="none" w:sz="0" w:space="0" w:color="auto"/>
        <w:bottom w:val="none" w:sz="0" w:space="0" w:color="auto"/>
        <w:right w:val="none" w:sz="0" w:space="0" w:color="auto"/>
      </w:divBdr>
    </w:div>
    <w:div w:id="205160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D134B-B395-4894-A01E-58731AF42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7</Pages>
  <Words>1661</Words>
  <Characters>9469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Aradhana</dc:creator>
  <cp:keywords/>
  <dc:description/>
  <cp:lastModifiedBy>Aradhana Sharma</cp:lastModifiedBy>
  <cp:revision>19</cp:revision>
  <cp:lastPrinted>2024-03-04T05:42:00Z</cp:lastPrinted>
  <dcterms:created xsi:type="dcterms:W3CDTF">2024-04-30T16:03:00Z</dcterms:created>
  <dcterms:modified xsi:type="dcterms:W3CDTF">2024-04-30T20:26:00Z</dcterms:modified>
</cp:coreProperties>
</file>